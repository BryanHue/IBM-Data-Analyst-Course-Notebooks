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4B1C" w14:textId="77777777" w:rsidR="00AB2284" w:rsidRDefault="00AB2284" w:rsidP="00AB2284">
      <w:r>
        <w:t>Module 3</w:t>
      </w:r>
    </w:p>
    <w:p w14:paraId="0B0F36DC" w14:textId="5A50108D" w:rsidR="00AB2284" w:rsidRDefault="00AB2284" w:rsidP="00FF7556">
      <w:pPr>
        <w:pStyle w:val="ListParagraph"/>
        <w:numPr>
          <w:ilvl w:val="0"/>
          <w:numId w:val="1"/>
        </w:numPr>
      </w:pPr>
      <w:r>
        <w:t>Cleaning and Wrangling Data Using a Spreadsheet</w:t>
      </w:r>
    </w:p>
    <w:p w14:paraId="27CC0E5F" w14:textId="3511CDEC" w:rsidR="00FF7556" w:rsidRDefault="007B0D55" w:rsidP="00FF7556">
      <w:pPr>
        <w:pStyle w:val="ListParagraph"/>
        <w:numPr>
          <w:ilvl w:val="1"/>
          <w:numId w:val="1"/>
        </w:numPr>
      </w:pPr>
      <w:r>
        <w:t>5 Traits of good data</w:t>
      </w:r>
    </w:p>
    <w:p w14:paraId="621337E3" w14:textId="0EF63767" w:rsidR="007B0D55" w:rsidRDefault="007B0D55" w:rsidP="007B0D55">
      <w:pPr>
        <w:pStyle w:val="ListParagraph"/>
        <w:numPr>
          <w:ilvl w:val="2"/>
          <w:numId w:val="1"/>
        </w:numPr>
      </w:pPr>
      <w:r>
        <w:t>Accuracy</w:t>
      </w:r>
    </w:p>
    <w:p w14:paraId="11F5ADC0" w14:textId="3D9641C4" w:rsidR="008B4562" w:rsidRDefault="008B4562" w:rsidP="008B4562">
      <w:pPr>
        <w:pStyle w:val="ListParagraph"/>
        <w:numPr>
          <w:ilvl w:val="3"/>
          <w:numId w:val="1"/>
        </w:numPr>
      </w:pPr>
      <w:r>
        <w:t>Most significant</w:t>
      </w:r>
    </w:p>
    <w:p w14:paraId="0638B104" w14:textId="16403DB1" w:rsidR="008B4562" w:rsidRDefault="008B4562" w:rsidP="008B4562">
      <w:pPr>
        <w:pStyle w:val="ListParagraph"/>
        <w:numPr>
          <w:ilvl w:val="3"/>
          <w:numId w:val="1"/>
        </w:numPr>
      </w:pPr>
      <w:r>
        <w:t>Remove duplicates</w:t>
      </w:r>
    </w:p>
    <w:p w14:paraId="52AA68E8" w14:textId="251B1B51" w:rsidR="008B4562" w:rsidRDefault="008B4562" w:rsidP="00304337">
      <w:pPr>
        <w:pStyle w:val="ListParagraph"/>
        <w:numPr>
          <w:ilvl w:val="3"/>
          <w:numId w:val="1"/>
        </w:numPr>
      </w:pPr>
      <w:r>
        <w:t>Remove nulls</w:t>
      </w:r>
    </w:p>
    <w:p w14:paraId="651F73C2" w14:textId="29E9EEB3" w:rsidR="007B0D55" w:rsidRDefault="007B0D55" w:rsidP="007B0D55">
      <w:pPr>
        <w:pStyle w:val="ListParagraph"/>
        <w:numPr>
          <w:ilvl w:val="2"/>
          <w:numId w:val="1"/>
        </w:numPr>
      </w:pPr>
      <w:r>
        <w:t>Completeness</w:t>
      </w:r>
    </w:p>
    <w:p w14:paraId="506410EB" w14:textId="5ABD0DB5" w:rsidR="00304337" w:rsidRDefault="00304337" w:rsidP="00304337">
      <w:pPr>
        <w:pStyle w:val="ListParagraph"/>
        <w:numPr>
          <w:ilvl w:val="3"/>
          <w:numId w:val="1"/>
        </w:numPr>
      </w:pPr>
      <w:r>
        <w:t>If the data set is complete or is filled with missing data.</w:t>
      </w:r>
    </w:p>
    <w:p w14:paraId="2CC9B0E3" w14:textId="571E743C" w:rsidR="007B0D55" w:rsidRDefault="007B0D55" w:rsidP="007B0D55">
      <w:pPr>
        <w:pStyle w:val="ListParagraph"/>
        <w:numPr>
          <w:ilvl w:val="2"/>
          <w:numId w:val="1"/>
        </w:numPr>
      </w:pPr>
      <w:r>
        <w:t>Timeliness</w:t>
      </w:r>
    </w:p>
    <w:p w14:paraId="6F72D72D" w14:textId="3DA84E1A" w:rsidR="00304337" w:rsidRDefault="009B336B" w:rsidP="00304337">
      <w:pPr>
        <w:pStyle w:val="ListParagraph"/>
        <w:numPr>
          <w:ilvl w:val="3"/>
          <w:numId w:val="1"/>
        </w:numPr>
      </w:pPr>
      <w:r>
        <w:t>Availability and accessibility of the available data.</w:t>
      </w:r>
    </w:p>
    <w:p w14:paraId="486DE341" w14:textId="27DD5A9B" w:rsidR="00535749" w:rsidRDefault="007B0D55" w:rsidP="00765495">
      <w:pPr>
        <w:pStyle w:val="ListParagraph"/>
        <w:numPr>
          <w:ilvl w:val="2"/>
          <w:numId w:val="1"/>
        </w:numPr>
      </w:pPr>
      <w:r>
        <w:t>Reliability</w:t>
      </w:r>
    </w:p>
    <w:p w14:paraId="5B2EDE2C" w14:textId="387F7CA6" w:rsidR="007B0D55" w:rsidRDefault="007B0D55" w:rsidP="007B0D55">
      <w:pPr>
        <w:pStyle w:val="ListParagraph"/>
        <w:numPr>
          <w:ilvl w:val="2"/>
          <w:numId w:val="1"/>
        </w:numPr>
      </w:pPr>
      <w:r>
        <w:t>Relevance</w:t>
      </w:r>
    </w:p>
    <w:p w14:paraId="0CB5ED0A" w14:textId="66A3F34D" w:rsidR="009B336B" w:rsidRDefault="009B336B" w:rsidP="009B336B">
      <w:pPr>
        <w:pStyle w:val="ListParagraph"/>
        <w:numPr>
          <w:ilvl w:val="3"/>
          <w:numId w:val="1"/>
        </w:numPr>
      </w:pPr>
      <w:r>
        <w:t>Consider if the data is relevant.</w:t>
      </w:r>
    </w:p>
    <w:p w14:paraId="64B33723" w14:textId="382422F8" w:rsidR="00CC5480" w:rsidRDefault="00A722A9" w:rsidP="00CC5480">
      <w:pPr>
        <w:pStyle w:val="ListParagraph"/>
        <w:numPr>
          <w:ilvl w:val="1"/>
          <w:numId w:val="1"/>
        </w:numPr>
      </w:pPr>
      <w:r>
        <w:t>Importing Data</w:t>
      </w:r>
    </w:p>
    <w:p w14:paraId="055B0D20" w14:textId="473E0746" w:rsidR="00A722A9" w:rsidRDefault="002F1A4A" w:rsidP="00A722A9">
      <w:pPr>
        <w:pStyle w:val="ListParagraph"/>
        <w:numPr>
          <w:ilvl w:val="2"/>
          <w:numId w:val="1"/>
        </w:numPr>
      </w:pPr>
      <w:r>
        <w:t xml:space="preserve">Excel by default works with </w:t>
      </w:r>
      <w:proofErr w:type="spellStart"/>
      <w:r>
        <w:t>xlmx</w:t>
      </w:r>
      <w:proofErr w:type="spellEnd"/>
      <w:r>
        <w:t>, but it can work with csv and plain text.</w:t>
      </w:r>
    </w:p>
    <w:p w14:paraId="1B5CC9BD" w14:textId="6336447C" w:rsidR="00D6438E" w:rsidRDefault="00D6438E" w:rsidP="00A722A9">
      <w:pPr>
        <w:pStyle w:val="ListParagraph"/>
        <w:numPr>
          <w:ilvl w:val="2"/>
          <w:numId w:val="1"/>
        </w:numPr>
      </w:pPr>
      <w:r>
        <w:t xml:space="preserve">Using the </w:t>
      </w:r>
      <w:r w:rsidR="00F655B2">
        <w:t>text import widget</w:t>
      </w:r>
    </w:p>
    <w:p w14:paraId="526C883F" w14:textId="351B2273" w:rsidR="00F655B2" w:rsidRDefault="00F655B2" w:rsidP="00F655B2">
      <w:pPr>
        <w:pStyle w:val="ListParagraph"/>
        <w:numPr>
          <w:ilvl w:val="3"/>
          <w:numId w:val="1"/>
        </w:numPr>
      </w:pPr>
      <w:r>
        <w:t>Choose file type (</w:t>
      </w:r>
      <w:r w:rsidR="00154884">
        <w:t>Delimited</w:t>
      </w:r>
      <w:r>
        <w:t xml:space="preserve">, </w:t>
      </w:r>
      <w:r w:rsidR="00154884">
        <w:t>fixed</w:t>
      </w:r>
      <w:r>
        <w:t xml:space="preserve"> width)</w:t>
      </w:r>
    </w:p>
    <w:p w14:paraId="386169E5" w14:textId="1B8C861F" w:rsidR="006A0D57" w:rsidRDefault="006A0D57" w:rsidP="00F655B2">
      <w:pPr>
        <w:pStyle w:val="ListParagraph"/>
        <w:numPr>
          <w:ilvl w:val="3"/>
          <w:numId w:val="1"/>
        </w:numPr>
      </w:pPr>
      <w:r>
        <w:t>Select if the data has headers.</w:t>
      </w:r>
    </w:p>
    <w:p w14:paraId="0F861241" w14:textId="48608C67" w:rsidR="00D17AAA" w:rsidRDefault="00D17AAA" w:rsidP="00F655B2">
      <w:pPr>
        <w:pStyle w:val="ListParagraph"/>
        <w:numPr>
          <w:ilvl w:val="3"/>
          <w:numId w:val="1"/>
        </w:numPr>
      </w:pPr>
      <w:r>
        <w:t>Select general for column data format as that’s most common.</w:t>
      </w:r>
    </w:p>
    <w:p w14:paraId="61B8468C" w14:textId="20557C18" w:rsidR="00AB2284" w:rsidRDefault="00AB2284" w:rsidP="00D81266">
      <w:pPr>
        <w:pStyle w:val="ListParagraph"/>
        <w:numPr>
          <w:ilvl w:val="0"/>
          <w:numId w:val="1"/>
        </w:numPr>
      </w:pPr>
      <w:r>
        <w:t>The Fundamentals of Data Quality and Data Privacy</w:t>
      </w:r>
    </w:p>
    <w:p w14:paraId="7809858D" w14:textId="50C85F31" w:rsidR="00D81266" w:rsidRDefault="00DE780F" w:rsidP="00D81266">
      <w:pPr>
        <w:pStyle w:val="ListParagraph"/>
        <w:numPr>
          <w:ilvl w:val="1"/>
          <w:numId w:val="1"/>
        </w:numPr>
      </w:pPr>
      <w:r>
        <w:t>Confidentiality</w:t>
      </w:r>
    </w:p>
    <w:p w14:paraId="2F904000" w14:textId="1CE88501" w:rsidR="00DE780F" w:rsidRDefault="00DE780F" w:rsidP="00DE780F">
      <w:pPr>
        <w:pStyle w:val="ListParagraph"/>
        <w:numPr>
          <w:ilvl w:val="2"/>
          <w:numId w:val="1"/>
        </w:numPr>
      </w:pPr>
      <w:r>
        <w:t>Acknowledges that the customer personal information belongs to them.</w:t>
      </w:r>
    </w:p>
    <w:p w14:paraId="73333935" w14:textId="708F71C6" w:rsidR="00DE780F" w:rsidRDefault="00DE780F" w:rsidP="00DE780F">
      <w:pPr>
        <w:pStyle w:val="ListParagraph"/>
        <w:numPr>
          <w:ilvl w:val="3"/>
          <w:numId w:val="1"/>
        </w:numPr>
      </w:pPr>
      <w:r>
        <w:t>Sales forecast</w:t>
      </w:r>
    </w:p>
    <w:p w14:paraId="62587F6E" w14:textId="753F0CCC" w:rsidR="00DE780F" w:rsidRDefault="00DE780F" w:rsidP="00DE780F">
      <w:pPr>
        <w:pStyle w:val="ListParagraph"/>
        <w:numPr>
          <w:ilvl w:val="3"/>
          <w:numId w:val="1"/>
        </w:numPr>
      </w:pPr>
      <w:r>
        <w:t>Employee information</w:t>
      </w:r>
    </w:p>
    <w:p w14:paraId="7C0A1204" w14:textId="3F41CF94" w:rsidR="00DE780F" w:rsidRDefault="004B65D1" w:rsidP="00DE780F">
      <w:pPr>
        <w:pStyle w:val="ListParagraph"/>
        <w:numPr>
          <w:ilvl w:val="3"/>
          <w:numId w:val="1"/>
        </w:numPr>
      </w:pPr>
      <w:r>
        <w:t>Patient Records</w:t>
      </w:r>
    </w:p>
    <w:p w14:paraId="5DB64356" w14:textId="7D5E59EC" w:rsidR="004B65D1" w:rsidRDefault="004B65D1" w:rsidP="00DE780F">
      <w:pPr>
        <w:pStyle w:val="ListParagraph"/>
        <w:numPr>
          <w:ilvl w:val="3"/>
          <w:numId w:val="1"/>
        </w:numPr>
      </w:pPr>
      <w:r>
        <w:t>Pi (Personal Information)</w:t>
      </w:r>
    </w:p>
    <w:p w14:paraId="2F4CCD3E" w14:textId="5C472671" w:rsidR="004B65D1" w:rsidRDefault="004B65D1" w:rsidP="004B65D1">
      <w:pPr>
        <w:pStyle w:val="ListParagraph"/>
        <w:numPr>
          <w:ilvl w:val="4"/>
          <w:numId w:val="1"/>
        </w:numPr>
      </w:pPr>
      <w:r>
        <w:t>Information that can be traced back to a specific individual.</w:t>
      </w:r>
    </w:p>
    <w:p w14:paraId="2164B36B" w14:textId="1075DD75" w:rsidR="00A02759" w:rsidRDefault="00A02759" w:rsidP="00A02759">
      <w:pPr>
        <w:pStyle w:val="ListParagraph"/>
        <w:numPr>
          <w:ilvl w:val="5"/>
          <w:numId w:val="1"/>
        </w:numPr>
      </w:pPr>
      <w:r>
        <w:t>emails, phone number etc.</w:t>
      </w:r>
    </w:p>
    <w:p w14:paraId="2403B96C" w14:textId="61D64645" w:rsidR="004B65D1" w:rsidRDefault="004B65D1" w:rsidP="00DE780F">
      <w:pPr>
        <w:pStyle w:val="ListParagraph"/>
        <w:numPr>
          <w:ilvl w:val="3"/>
          <w:numId w:val="1"/>
        </w:numPr>
      </w:pPr>
      <w:r>
        <w:t>PII</w:t>
      </w:r>
      <w:r w:rsidR="00A02759">
        <w:t xml:space="preserve"> (Personally identifiable information)</w:t>
      </w:r>
    </w:p>
    <w:p w14:paraId="1486C401" w14:textId="326181CF" w:rsidR="00A02759" w:rsidRDefault="00A02759" w:rsidP="00A02759">
      <w:pPr>
        <w:pStyle w:val="ListParagraph"/>
        <w:numPr>
          <w:ilvl w:val="4"/>
          <w:numId w:val="1"/>
        </w:numPr>
      </w:pPr>
      <w:r>
        <w:t>Information that could be used to identify an individual</w:t>
      </w:r>
    </w:p>
    <w:p w14:paraId="38C7950F" w14:textId="33409AEC" w:rsidR="00A02759" w:rsidRDefault="00A02759" w:rsidP="00A02759">
      <w:pPr>
        <w:pStyle w:val="ListParagraph"/>
        <w:numPr>
          <w:ilvl w:val="5"/>
          <w:numId w:val="1"/>
        </w:numPr>
      </w:pPr>
      <w:r>
        <w:t>SS number and Driver’s License Number</w:t>
      </w:r>
    </w:p>
    <w:p w14:paraId="779810F4" w14:textId="2DE72485" w:rsidR="00A02759" w:rsidRDefault="00A02759" w:rsidP="00A02759">
      <w:pPr>
        <w:pStyle w:val="ListParagraph"/>
        <w:numPr>
          <w:ilvl w:val="3"/>
          <w:numId w:val="1"/>
        </w:numPr>
      </w:pPr>
      <w:r>
        <w:t>SPI (Sensitive Personal Information)</w:t>
      </w:r>
    </w:p>
    <w:p w14:paraId="3F5BC6C7" w14:textId="6720C401" w:rsidR="00A02759" w:rsidRDefault="00A02759" w:rsidP="00A02759">
      <w:pPr>
        <w:pStyle w:val="ListParagraph"/>
        <w:numPr>
          <w:ilvl w:val="4"/>
          <w:numId w:val="1"/>
        </w:numPr>
      </w:pPr>
      <w:r>
        <w:t>Information that necessarily identify an individual but contains private information that could be used to harm the individual.</w:t>
      </w:r>
    </w:p>
    <w:p w14:paraId="452C9EAE" w14:textId="33151CA2" w:rsidR="00A02759" w:rsidRDefault="00A02759" w:rsidP="00A02759">
      <w:pPr>
        <w:pStyle w:val="ListParagraph"/>
        <w:numPr>
          <w:ilvl w:val="5"/>
          <w:numId w:val="1"/>
        </w:numPr>
      </w:pPr>
      <w:r>
        <w:t>Race, Sex</w:t>
      </w:r>
      <w:r w:rsidR="00154884">
        <w:t>ual orientation, biometric or genetic information.</w:t>
      </w:r>
    </w:p>
    <w:p w14:paraId="2DD7C202" w14:textId="79089638" w:rsidR="00DE780F" w:rsidRDefault="00DE780F" w:rsidP="00D81266">
      <w:pPr>
        <w:pStyle w:val="ListParagraph"/>
        <w:numPr>
          <w:ilvl w:val="1"/>
          <w:numId w:val="1"/>
        </w:numPr>
      </w:pPr>
      <w:r>
        <w:t>Collection and use</w:t>
      </w:r>
    </w:p>
    <w:p w14:paraId="67C7C031" w14:textId="18DDA21D" w:rsidR="00534D4D" w:rsidRDefault="00534D4D" w:rsidP="00534D4D">
      <w:pPr>
        <w:pStyle w:val="ListParagraph"/>
        <w:numPr>
          <w:ilvl w:val="2"/>
          <w:numId w:val="1"/>
        </w:numPr>
      </w:pPr>
      <w:r>
        <w:t>The analyst must know the location of the company collecting the data and the location of the respondent.</w:t>
      </w:r>
    </w:p>
    <w:p w14:paraId="00C6A32D" w14:textId="39E094C7" w:rsidR="00534D4D" w:rsidRDefault="00534D4D" w:rsidP="00534D4D">
      <w:pPr>
        <w:pStyle w:val="ListParagraph"/>
        <w:numPr>
          <w:ilvl w:val="3"/>
          <w:numId w:val="1"/>
        </w:numPr>
      </w:pPr>
      <w:r>
        <w:t>The general data protection regulation (GDPR)</w:t>
      </w:r>
    </w:p>
    <w:p w14:paraId="7745B5F4" w14:textId="12644AB3" w:rsidR="00534D4D" w:rsidRDefault="00534D4D" w:rsidP="00534D4D">
      <w:pPr>
        <w:pStyle w:val="ListParagraph"/>
        <w:numPr>
          <w:ilvl w:val="4"/>
          <w:numId w:val="1"/>
        </w:numPr>
      </w:pPr>
      <w:r>
        <w:t>Specific to the EU</w:t>
      </w:r>
    </w:p>
    <w:p w14:paraId="7D07B2DE" w14:textId="1CAD33E0" w:rsidR="00DD0CC4" w:rsidRDefault="00DD0CC4" w:rsidP="00DD0CC4">
      <w:pPr>
        <w:pStyle w:val="ListParagraph"/>
        <w:numPr>
          <w:ilvl w:val="3"/>
          <w:numId w:val="1"/>
        </w:numPr>
      </w:pPr>
      <w:r>
        <w:t xml:space="preserve">Lei </w:t>
      </w:r>
      <w:proofErr w:type="spellStart"/>
      <w:r>
        <w:t>Geral</w:t>
      </w:r>
      <w:proofErr w:type="spellEnd"/>
      <w:r>
        <w:t xml:space="preserve"> de </w:t>
      </w:r>
      <w:proofErr w:type="spellStart"/>
      <w:r>
        <w:t>Protocao</w:t>
      </w:r>
      <w:proofErr w:type="spellEnd"/>
      <w:r>
        <w:t xml:space="preserve"> de Dados </w:t>
      </w:r>
      <w:proofErr w:type="spellStart"/>
      <w:r>
        <w:t>Pessoais</w:t>
      </w:r>
      <w:proofErr w:type="spellEnd"/>
      <w:r>
        <w:t xml:space="preserve"> (LGPD)</w:t>
      </w:r>
    </w:p>
    <w:p w14:paraId="4C50127C" w14:textId="213459AA" w:rsidR="00DD0CC4" w:rsidRDefault="00DD0CC4" w:rsidP="00DD0CC4">
      <w:pPr>
        <w:pStyle w:val="ListParagraph"/>
        <w:numPr>
          <w:ilvl w:val="4"/>
          <w:numId w:val="1"/>
        </w:numPr>
      </w:pPr>
      <w:r>
        <w:t>Specific to Brazil.</w:t>
      </w:r>
    </w:p>
    <w:p w14:paraId="4212023A" w14:textId="5B4D7578" w:rsidR="00DD0CC4" w:rsidRDefault="00DD0CC4" w:rsidP="00DD0CC4">
      <w:pPr>
        <w:pStyle w:val="ListParagraph"/>
        <w:numPr>
          <w:ilvl w:val="3"/>
          <w:numId w:val="1"/>
        </w:numPr>
      </w:pPr>
      <w:r>
        <w:t>US doesn’t have a country wide principal law</w:t>
      </w:r>
    </w:p>
    <w:p w14:paraId="2B8901EA" w14:textId="5B7C4B61" w:rsidR="00DD0CC4" w:rsidRDefault="00DD0CC4" w:rsidP="00DD0CC4">
      <w:pPr>
        <w:pStyle w:val="ListParagraph"/>
        <w:numPr>
          <w:ilvl w:val="4"/>
          <w:numId w:val="1"/>
        </w:numPr>
      </w:pPr>
      <w:r>
        <w:t>CCPA California created to protect citizens.</w:t>
      </w:r>
    </w:p>
    <w:p w14:paraId="149FEBDD" w14:textId="211B677A" w:rsidR="001B17FF" w:rsidRDefault="001B17FF" w:rsidP="001B17FF">
      <w:pPr>
        <w:pStyle w:val="ListParagraph"/>
        <w:numPr>
          <w:ilvl w:val="3"/>
          <w:numId w:val="1"/>
        </w:numPr>
      </w:pPr>
      <w:r>
        <w:lastRenderedPageBreak/>
        <w:t>HIPAA (Industry specific regulations)</w:t>
      </w:r>
    </w:p>
    <w:p w14:paraId="262B5902" w14:textId="735558EE" w:rsidR="001B17FF" w:rsidRDefault="001B17FF" w:rsidP="001B17FF">
      <w:pPr>
        <w:pStyle w:val="ListParagraph"/>
        <w:numPr>
          <w:ilvl w:val="4"/>
          <w:numId w:val="1"/>
        </w:numPr>
      </w:pPr>
      <w:r>
        <w:t>Govern the collection and disclosure of protected health information</w:t>
      </w:r>
    </w:p>
    <w:p w14:paraId="19DCC7C3" w14:textId="63EBF8A3" w:rsidR="001B17FF" w:rsidRDefault="001B17FF" w:rsidP="001B17FF">
      <w:pPr>
        <w:pStyle w:val="ListParagraph"/>
        <w:numPr>
          <w:ilvl w:val="4"/>
          <w:numId w:val="1"/>
        </w:numPr>
      </w:pPr>
      <w:r>
        <w:t>PCI standards govern credit cards data</w:t>
      </w:r>
    </w:p>
    <w:p w14:paraId="5C6149D2" w14:textId="546C34DD" w:rsidR="001B17FF" w:rsidRDefault="001B17FF" w:rsidP="001B17FF">
      <w:pPr>
        <w:pStyle w:val="ListParagraph"/>
        <w:numPr>
          <w:ilvl w:val="4"/>
          <w:numId w:val="1"/>
        </w:numPr>
      </w:pPr>
      <w:r>
        <w:t>Failure to safeguard cardholder info can result in steep penalties.</w:t>
      </w:r>
    </w:p>
    <w:p w14:paraId="2E1C9B1E" w14:textId="14C46FE8" w:rsidR="00DE780F" w:rsidRDefault="00DE780F" w:rsidP="00D81266">
      <w:pPr>
        <w:pStyle w:val="ListParagraph"/>
        <w:numPr>
          <w:ilvl w:val="1"/>
          <w:numId w:val="1"/>
        </w:numPr>
      </w:pPr>
      <w:r>
        <w:t>Compliance</w:t>
      </w:r>
    </w:p>
    <w:p w14:paraId="1CD0D8A0" w14:textId="4300A074" w:rsidR="00B01414" w:rsidRDefault="00B01414" w:rsidP="00B01414">
      <w:pPr>
        <w:pStyle w:val="ListParagraph"/>
        <w:numPr>
          <w:ilvl w:val="2"/>
          <w:numId w:val="1"/>
        </w:numPr>
      </w:pPr>
      <w:r>
        <w:t xml:space="preserve">All companies within their respected regions must </w:t>
      </w:r>
      <w:r w:rsidR="003F787F">
        <w:t>always abide by these regulations</w:t>
      </w:r>
      <w:r>
        <w:t xml:space="preserve"> and must be readily available to its employees.</w:t>
      </w:r>
    </w:p>
    <w:p w14:paraId="154334FF" w14:textId="526F63F7" w:rsidR="003F787F" w:rsidRDefault="003F787F" w:rsidP="00B01414">
      <w:pPr>
        <w:pStyle w:val="ListParagraph"/>
        <w:numPr>
          <w:ilvl w:val="2"/>
          <w:numId w:val="1"/>
        </w:numPr>
      </w:pPr>
      <w:r>
        <w:t>Anonymous mean to exclude all data which ties it back to a particular individual.</w:t>
      </w:r>
    </w:p>
    <w:p w14:paraId="08D389D5" w14:textId="77777777" w:rsidR="003D6121" w:rsidRDefault="003D6121" w:rsidP="003D612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 the following information:</w:t>
      </w:r>
    </w:p>
    <w:p w14:paraId="365B783C" w14:textId="77777777" w:rsidR="003D6121" w:rsidRDefault="003D6121" w:rsidP="003D612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Five Traits of Data Quality: </w:t>
      </w:r>
    </w:p>
    <w:p w14:paraId="6E20770D" w14:textId="77777777" w:rsidR="003D6121" w:rsidRDefault="003D6121" w:rsidP="003D6121">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Accuracy </w:t>
      </w:r>
    </w:p>
    <w:p w14:paraId="6E842515" w14:textId="77777777" w:rsidR="003D6121" w:rsidRDefault="003D6121" w:rsidP="003D6121">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Completeness </w:t>
      </w:r>
    </w:p>
    <w:p w14:paraId="5E8F7E1A" w14:textId="77777777" w:rsidR="003D6121" w:rsidRDefault="003D6121" w:rsidP="003D6121">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Reliability </w:t>
      </w:r>
    </w:p>
    <w:p w14:paraId="41E5A5CE" w14:textId="77777777" w:rsidR="003D6121" w:rsidRDefault="003D6121" w:rsidP="003D6121">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Relevance </w:t>
      </w:r>
    </w:p>
    <w:p w14:paraId="22169B11" w14:textId="77777777" w:rsidR="003D6121" w:rsidRDefault="003D6121" w:rsidP="003D6121">
      <w:pPr>
        <w:pStyle w:val="NormalWeb"/>
        <w:numPr>
          <w:ilvl w:val="0"/>
          <w:numId w:val="2"/>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Timeliness </w:t>
      </w:r>
    </w:p>
    <w:p w14:paraId="58479CBD" w14:textId="77777777" w:rsidR="003D6121" w:rsidRDefault="003D6121" w:rsidP="003D612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Importing Text:</w:t>
      </w:r>
    </w:p>
    <w:p w14:paraId="4E54D607" w14:textId="77777777" w:rsidR="003D6121" w:rsidRDefault="003D6121" w:rsidP="003D6121">
      <w:pPr>
        <w:pStyle w:val="NormalWeb"/>
        <w:numPr>
          <w:ilvl w:val="0"/>
          <w:numId w:val="3"/>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You can use the ‘Text Import Wizard’ to import data from other formats, such as plain text, or comma-separated value files. </w:t>
      </w:r>
    </w:p>
    <w:p w14:paraId="27A39C71" w14:textId="77777777" w:rsidR="003D6121" w:rsidRDefault="003D6121" w:rsidP="003D6121">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The Three Fundamentals of Data Privacy: </w:t>
      </w:r>
    </w:p>
    <w:p w14:paraId="4AB562FB" w14:textId="77777777" w:rsidR="003D6121" w:rsidRDefault="003D6121" w:rsidP="003D6121">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Confidentiality </w:t>
      </w:r>
    </w:p>
    <w:p w14:paraId="2BA31F69" w14:textId="77777777" w:rsidR="003D6121" w:rsidRDefault="003D6121" w:rsidP="003D6121">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Collection and Use </w:t>
      </w:r>
    </w:p>
    <w:p w14:paraId="2BF8CC06" w14:textId="77777777" w:rsidR="003D6121" w:rsidRDefault="003D6121" w:rsidP="003D6121">
      <w:pPr>
        <w:pStyle w:val="NormalWeb"/>
        <w:numPr>
          <w:ilvl w:val="0"/>
          <w:numId w:val="4"/>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Compliance </w:t>
      </w:r>
    </w:p>
    <w:p w14:paraId="5FF81A9C" w14:textId="77777777" w:rsidR="0076499B" w:rsidRDefault="0076499B" w:rsidP="003D6121"/>
    <w:p w14:paraId="3ABDE73A" w14:textId="77777777" w:rsidR="0057763A" w:rsidRDefault="0057763A" w:rsidP="003D6121"/>
    <w:p w14:paraId="4E892FCF" w14:textId="77777777" w:rsidR="0057763A" w:rsidRDefault="0057763A" w:rsidP="003D6121"/>
    <w:p w14:paraId="0183C429" w14:textId="77777777" w:rsidR="0057763A" w:rsidRDefault="0057763A" w:rsidP="003D6121"/>
    <w:p w14:paraId="6FCDB9F6" w14:textId="77777777" w:rsidR="0057763A" w:rsidRDefault="0057763A" w:rsidP="003D6121"/>
    <w:p w14:paraId="10AB44EF" w14:textId="77777777" w:rsidR="0057763A" w:rsidRDefault="0057763A" w:rsidP="003D6121"/>
    <w:p w14:paraId="75443963" w14:textId="77777777" w:rsidR="0057763A" w:rsidRDefault="0057763A" w:rsidP="003D6121"/>
    <w:p w14:paraId="0EA51645" w14:textId="77777777" w:rsidR="0057763A" w:rsidRDefault="0057763A" w:rsidP="003D6121"/>
    <w:p w14:paraId="28D5AE4D" w14:textId="77777777" w:rsidR="0057763A" w:rsidRDefault="0057763A" w:rsidP="003D6121"/>
    <w:p w14:paraId="2FC58DFC" w14:textId="77777777" w:rsidR="0057763A" w:rsidRDefault="0057763A" w:rsidP="003D6121"/>
    <w:p w14:paraId="0BCDFEFD" w14:textId="77777777" w:rsidR="0057763A" w:rsidRDefault="0057763A" w:rsidP="003D6121"/>
    <w:p w14:paraId="5B4E5BCA" w14:textId="77777777" w:rsidR="0057763A" w:rsidRDefault="0057763A" w:rsidP="003D6121"/>
    <w:p w14:paraId="757764A3" w14:textId="3E156A2E" w:rsidR="00AB2284" w:rsidRDefault="00AB2284" w:rsidP="007329CD">
      <w:pPr>
        <w:pStyle w:val="ListParagraph"/>
        <w:numPr>
          <w:ilvl w:val="0"/>
          <w:numId w:val="1"/>
        </w:numPr>
      </w:pPr>
      <w:r>
        <w:lastRenderedPageBreak/>
        <w:t>Removing Duplicated and Inaccurate Data</w:t>
      </w:r>
    </w:p>
    <w:p w14:paraId="7E655A89" w14:textId="23C2B925" w:rsidR="00CC5094" w:rsidRDefault="00CC5094" w:rsidP="00CC5094">
      <w:pPr>
        <w:pStyle w:val="ListParagraph"/>
        <w:numPr>
          <w:ilvl w:val="1"/>
          <w:numId w:val="1"/>
        </w:numPr>
      </w:pPr>
      <w:r>
        <w:t>Types or inconsistency</w:t>
      </w:r>
    </w:p>
    <w:p w14:paraId="13805A50" w14:textId="0948CADE" w:rsidR="007329CD" w:rsidRDefault="0058617F" w:rsidP="00CC5094">
      <w:pPr>
        <w:pStyle w:val="ListParagraph"/>
        <w:numPr>
          <w:ilvl w:val="2"/>
          <w:numId w:val="1"/>
        </w:numPr>
      </w:pPr>
      <w:r>
        <w:t>Spelling mistakes</w:t>
      </w:r>
    </w:p>
    <w:p w14:paraId="08790AD9" w14:textId="50462690" w:rsidR="0058617F" w:rsidRDefault="0058617F" w:rsidP="00CC5094">
      <w:pPr>
        <w:pStyle w:val="ListParagraph"/>
        <w:numPr>
          <w:ilvl w:val="2"/>
          <w:numId w:val="1"/>
        </w:numPr>
      </w:pPr>
      <w:r>
        <w:t>Extra white space</w:t>
      </w:r>
    </w:p>
    <w:p w14:paraId="5F635B30" w14:textId="0309E0C6" w:rsidR="0058617F" w:rsidRDefault="0058617F" w:rsidP="00CC5094">
      <w:pPr>
        <w:pStyle w:val="ListParagraph"/>
        <w:numPr>
          <w:ilvl w:val="2"/>
          <w:numId w:val="1"/>
        </w:numPr>
      </w:pPr>
      <w:r>
        <w:t>Wrong case</w:t>
      </w:r>
    </w:p>
    <w:p w14:paraId="41B38BAE" w14:textId="7F10F2FB" w:rsidR="0058617F" w:rsidRDefault="00CC5094" w:rsidP="007329CD">
      <w:pPr>
        <w:pStyle w:val="ListParagraph"/>
        <w:numPr>
          <w:ilvl w:val="1"/>
          <w:numId w:val="1"/>
        </w:numPr>
      </w:pPr>
      <w:r>
        <w:t xml:space="preserve">Data must be </w:t>
      </w:r>
      <w:r w:rsidR="00021A7D">
        <w:t>cleaned</w:t>
      </w:r>
      <w:r>
        <w:t>.</w:t>
      </w:r>
    </w:p>
    <w:p w14:paraId="1B24562F" w14:textId="31095FA6" w:rsidR="001E3A27" w:rsidRDefault="001E3A27" w:rsidP="001E3A27">
      <w:pPr>
        <w:pStyle w:val="ListParagraph"/>
        <w:numPr>
          <w:ilvl w:val="2"/>
          <w:numId w:val="1"/>
        </w:numPr>
      </w:pPr>
      <w:r>
        <w:t>To check for spelling in excel</w:t>
      </w:r>
    </w:p>
    <w:p w14:paraId="5A5DCE97" w14:textId="48F1D428" w:rsidR="001E3A27" w:rsidRDefault="001E3A27" w:rsidP="001E3A27">
      <w:pPr>
        <w:pStyle w:val="ListParagraph"/>
        <w:numPr>
          <w:ilvl w:val="3"/>
          <w:numId w:val="1"/>
        </w:numPr>
      </w:pPr>
      <w:r>
        <w:t xml:space="preserve">Select </w:t>
      </w:r>
      <w:r w:rsidR="002B7178">
        <w:t>column,</w:t>
      </w:r>
      <w:r>
        <w:t xml:space="preserve"> (Review)</w:t>
      </w:r>
      <w:r w:rsidR="000A32EC">
        <w:t>, Spelling, Click change or</w:t>
      </w:r>
      <w:r w:rsidR="008E5CB4">
        <w:t xml:space="preserve"> select a different suggestion or ignore.</w:t>
      </w:r>
    </w:p>
    <w:p w14:paraId="2AE1C7FE" w14:textId="6D64974E" w:rsidR="002B7178" w:rsidRDefault="002B7178" w:rsidP="002B7178">
      <w:pPr>
        <w:pStyle w:val="ListParagraph"/>
        <w:numPr>
          <w:ilvl w:val="2"/>
          <w:numId w:val="1"/>
        </w:numPr>
      </w:pPr>
      <w:r>
        <w:t>Empty rows</w:t>
      </w:r>
    </w:p>
    <w:p w14:paraId="6AC0C0B5" w14:textId="382830E6" w:rsidR="002B7178" w:rsidRDefault="00222D96" w:rsidP="002B7178">
      <w:pPr>
        <w:pStyle w:val="ListParagraph"/>
        <w:numPr>
          <w:ilvl w:val="3"/>
          <w:numId w:val="1"/>
        </w:numPr>
      </w:pPr>
      <w:r>
        <w:t>Select whole datasheet (CTRL+SHFT</w:t>
      </w:r>
      <w:r w:rsidR="00F74BB0">
        <w:t>+END)</w:t>
      </w:r>
    </w:p>
    <w:p w14:paraId="103F802F" w14:textId="04C4050E" w:rsidR="00F74BB0" w:rsidRDefault="00F74BB0" w:rsidP="002B7178">
      <w:pPr>
        <w:pStyle w:val="ListParagraph"/>
        <w:numPr>
          <w:ilvl w:val="3"/>
          <w:numId w:val="1"/>
        </w:numPr>
      </w:pPr>
      <w:r>
        <w:t>DATA Tab</w:t>
      </w:r>
    </w:p>
    <w:p w14:paraId="5016297F" w14:textId="489F53E3" w:rsidR="00F74BB0" w:rsidRDefault="00F74BB0" w:rsidP="002B7178">
      <w:pPr>
        <w:pStyle w:val="ListParagraph"/>
        <w:numPr>
          <w:ilvl w:val="3"/>
          <w:numId w:val="1"/>
        </w:numPr>
      </w:pPr>
      <w:r>
        <w:t>Filter</w:t>
      </w:r>
    </w:p>
    <w:p w14:paraId="057BEB64" w14:textId="46C63668" w:rsidR="00044742" w:rsidRDefault="00044742" w:rsidP="002B7178">
      <w:pPr>
        <w:pStyle w:val="ListParagraph"/>
        <w:numPr>
          <w:ilvl w:val="3"/>
          <w:numId w:val="1"/>
        </w:numPr>
      </w:pPr>
      <w:r>
        <w:t>Select column</w:t>
      </w:r>
    </w:p>
    <w:p w14:paraId="5E5D3F56" w14:textId="48FF3A5D" w:rsidR="00044742" w:rsidRDefault="00044742" w:rsidP="00044742">
      <w:pPr>
        <w:pStyle w:val="ListParagraph"/>
        <w:numPr>
          <w:ilvl w:val="3"/>
          <w:numId w:val="1"/>
        </w:numPr>
      </w:pPr>
      <w:r>
        <w:t>Scroll down to (BLANKS)</w:t>
      </w:r>
    </w:p>
    <w:p w14:paraId="1D65F6A0" w14:textId="4A7241BD" w:rsidR="00D47363" w:rsidRDefault="00D47363" w:rsidP="00044742">
      <w:pPr>
        <w:pStyle w:val="ListParagraph"/>
        <w:numPr>
          <w:ilvl w:val="3"/>
          <w:numId w:val="1"/>
        </w:numPr>
      </w:pPr>
      <w:r>
        <w:t>Highlighted in blue number on the left are the blank rows.</w:t>
      </w:r>
      <w:r w:rsidR="00021A7D">
        <w:t>\</w:t>
      </w:r>
    </w:p>
    <w:p w14:paraId="622F6698" w14:textId="77777777" w:rsidR="00021A7D" w:rsidRDefault="00021A7D" w:rsidP="00021A7D">
      <w:pPr>
        <w:pStyle w:val="ListParagraph"/>
        <w:ind w:left="2880"/>
      </w:pPr>
    </w:p>
    <w:p w14:paraId="56E3FA31" w14:textId="28807290" w:rsidR="00021A7D" w:rsidRDefault="00021A7D" w:rsidP="00021A7D">
      <w:pPr>
        <w:pStyle w:val="ListParagraph"/>
        <w:numPr>
          <w:ilvl w:val="2"/>
          <w:numId w:val="1"/>
        </w:numPr>
      </w:pPr>
      <w:r>
        <w:t>Removing Duplicate</w:t>
      </w:r>
    </w:p>
    <w:p w14:paraId="3FF2389A" w14:textId="63E1BB82" w:rsidR="00021A7D" w:rsidRDefault="007140BB" w:rsidP="00021A7D">
      <w:pPr>
        <w:pStyle w:val="ListParagraph"/>
        <w:numPr>
          <w:ilvl w:val="3"/>
          <w:numId w:val="1"/>
        </w:numPr>
      </w:pPr>
      <w:r>
        <w:t>Do not select a column where you would expect duplicate data.</w:t>
      </w:r>
    </w:p>
    <w:p w14:paraId="58C59CD9" w14:textId="64F1E8C5" w:rsidR="00914A8E" w:rsidRDefault="00914A8E" w:rsidP="00021A7D">
      <w:pPr>
        <w:pStyle w:val="ListParagraph"/>
        <w:numPr>
          <w:ilvl w:val="3"/>
          <w:numId w:val="1"/>
        </w:numPr>
      </w:pPr>
      <w:r>
        <w:t>Select appropriate column</w:t>
      </w:r>
    </w:p>
    <w:p w14:paraId="00236F7B" w14:textId="7CC330AA" w:rsidR="00872122" w:rsidRDefault="00872122" w:rsidP="00021A7D">
      <w:pPr>
        <w:pStyle w:val="ListParagraph"/>
        <w:numPr>
          <w:ilvl w:val="3"/>
          <w:numId w:val="1"/>
        </w:numPr>
      </w:pPr>
      <w:r>
        <w:t>Method</w:t>
      </w:r>
      <w:r w:rsidR="00F441D2">
        <w:t xml:space="preserve"> </w:t>
      </w:r>
      <w:r>
        <w:t xml:space="preserve">1 </w:t>
      </w:r>
      <w:r w:rsidR="00F441D2">
        <w:t>(Recommended)</w:t>
      </w:r>
    </w:p>
    <w:p w14:paraId="50ACC001" w14:textId="3A2283CF" w:rsidR="00914A8E" w:rsidRDefault="00914A8E" w:rsidP="00872122">
      <w:pPr>
        <w:pStyle w:val="ListParagraph"/>
        <w:numPr>
          <w:ilvl w:val="4"/>
          <w:numId w:val="1"/>
        </w:numPr>
      </w:pPr>
      <w:r>
        <w:t>Home tab</w:t>
      </w:r>
    </w:p>
    <w:p w14:paraId="5A190D1B" w14:textId="2F7BC408" w:rsidR="00914A8E" w:rsidRDefault="00914A8E" w:rsidP="00872122">
      <w:pPr>
        <w:pStyle w:val="ListParagraph"/>
        <w:numPr>
          <w:ilvl w:val="4"/>
          <w:numId w:val="1"/>
        </w:numPr>
      </w:pPr>
      <w:r>
        <w:t>Conditional Formatting</w:t>
      </w:r>
    </w:p>
    <w:p w14:paraId="642CC7C3" w14:textId="60D78107" w:rsidR="00914A8E" w:rsidRDefault="000D48E9" w:rsidP="00872122">
      <w:pPr>
        <w:pStyle w:val="ListParagraph"/>
        <w:numPr>
          <w:ilvl w:val="5"/>
          <w:numId w:val="1"/>
        </w:numPr>
      </w:pPr>
      <w:r>
        <w:t>Highlight cell rules</w:t>
      </w:r>
    </w:p>
    <w:p w14:paraId="1A7CEB66" w14:textId="22BE9B15" w:rsidR="000D48E9" w:rsidRDefault="000D48E9" w:rsidP="00872122">
      <w:pPr>
        <w:pStyle w:val="ListParagraph"/>
        <w:numPr>
          <w:ilvl w:val="6"/>
          <w:numId w:val="1"/>
        </w:numPr>
      </w:pPr>
      <w:r>
        <w:t>Duplicate values.</w:t>
      </w:r>
    </w:p>
    <w:p w14:paraId="3898F10B" w14:textId="02D73178" w:rsidR="009E60CF" w:rsidRDefault="009E60CF" w:rsidP="00872122">
      <w:pPr>
        <w:pStyle w:val="ListParagraph"/>
        <w:numPr>
          <w:ilvl w:val="6"/>
          <w:numId w:val="1"/>
        </w:numPr>
      </w:pPr>
      <w:r>
        <w:t xml:space="preserve">Delete </w:t>
      </w:r>
      <w:r w:rsidR="00872122">
        <w:t>rows.</w:t>
      </w:r>
    </w:p>
    <w:p w14:paraId="672BAAD1" w14:textId="04C1FCE8" w:rsidR="00872122" w:rsidRDefault="00F441D2" w:rsidP="00872122">
      <w:pPr>
        <w:pStyle w:val="ListParagraph"/>
        <w:numPr>
          <w:ilvl w:val="3"/>
          <w:numId w:val="1"/>
        </w:numPr>
      </w:pPr>
      <w:r>
        <w:t>Method 2</w:t>
      </w:r>
    </w:p>
    <w:p w14:paraId="7EB7B7C8" w14:textId="69E49CA3" w:rsidR="00F441D2" w:rsidRDefault="00F441D2" w:rsidP="00F441D2">
      <w:pPr>
        <w:pStyle w:val="ListParagraph"/>
        <w:numPr>
          <w:ilvl w:val="4"/>
          <w:numId w:val="1"/>
        </w:numPr>
      </w:pPr>
      <w:r>
        <w:t>Data tab</w:t>
      </w:r>
    </w:p>
    <w:p w14:paraId="539F85C9" w14:textId="3D6DFB54" w:rsidR="00F441D2" w:rsidRDefault="00F441D2" w:rsidP="00F441D2">
      <w:pPr>
        <w:pStyle w:val="ListParagraph"/>
        <w:numPr>
          <w:ilvl w:val="4"/>
          <w:numId w:val="1"/>
        </w:numPr>
      </w:pPr>
      <w:r>
        <w:t>Remove Duplicates</w:t>
      </w:r>
    </w:p>
    <w:p w14:paraId="0D6AD8C6" w14:textId="546DE6E2" w:rsidR="00F441D2" w:rsidRDefault="00F441D2" w:rsidP="00F441D2">
      <w:pPr>
        <w:pStyle w:val="ListParagraph"/>
        <w:numPr>
          <w:ilvl w:val="5"/>
          <w:numId w:val="1"/>
        </w:numPr>
      </w:pPr>
      <w:r>
        <w:t>Select rows you want to remove duplicates from.</w:t>
      </w:r>
    </w:p>
    <w:p w14:paraId="1EA0E49E" w14:textId="77777777" w:rsidR="00B3469F" w:rsidRDefault="00B3469F" w:rsidP="00B3469F">
      <w:pPr>
        <w:pStyle w:val="ListParagraph"/>
        <w:ind w:left="4320"/>
      </w:pPr>
    </w:p>
    <w:p w14:paraId="47B0E1E8" w14:textId="2CF15355" w:rsidR="0057763A" w:rsidRDefault="0057763A" w:rsidP="0057763A">
      <w:pPr>
        <w:pStyle w:val="ListParagraph"/>
        <w:numPr>
          <w:ilvl w:val="2"/>
          <w:numId w:val="1"/>
        </w:numPr>
      </w:pPr>
      <w:r>
        <w:t>Changing the Case of text</w:t>
      </w:r>
    </w:p>
    <w:p w14:paraId="1C7C9B6E" w14:textId="0909BF0B" w:rsidR="0057763A" w:rsidRDefault="002F1800" w:rsidP="0057763A">
      <w:pPr>
        <w:pStyle w:val="ListParagraph"/>
        <w:numPr>
          <w:ilvl w:val="3"/>
          <w:numId w:val="1"/>
        </w:numPr>
      </w:pPr>
      <w:r>
        <w:t>Some upper some lower or proper</w:t>
      </w:r>
    </w:p>
    <w:p w14:paraId="5E040ACE" w14:textId="242B7067" w:rsidR="002F1800" w:rsidRDefault="002F1800" w:rsidP="002F1800">
      <w:pPr>
        <w:pStyle w:val="ListParagraph"/>
        <w:numPr>
          <w:ilvl w:val="4"/>
          <w:numId w:val="1"/>
        </w:numPr>
      </w:pPr>
      <w:r>
        <w:t>Use functions such as upper, lower and proper.</w:t>
      </w:r>
      <w:r w:rsidR="00BD7290">
        <w:t>’</w:t>
      </w:r>
    </w:p>
    <w:p w14:paraId="2E90EF90" w14:textId="7930B3FA" w:rsidR="00BD7290" w:rsidRDefault="00BD7290" w:rsidP="00BD7290">
      <w:pPr>
        <w:pStyle w:val="ListParagraph"/>
        <w:numPr>
          <w:ilvl w:val="3"/>
          <w:numId w:val="1"/>
        </w:numPr>
      </w:pPr>
      <w:r>
        <w:t>Insert a helper row.</w:t>
      </w:r>
    </w:p>
    <w:p w14:paraId="223FA034" w14:textId="18460521" w:rsidR="00BD7290" w:rsidRDefault="00BD7290" w:rsidP="00BD7290">
      <w:pPr>
        <w:pStyle w:val="ListParagraph"/>
        <w:numPr>
          <w:ilvl w:val="4"/>
          <w:numId w:val="1"/>
        </w:numPr>
      </w:pPr>
      <w:r>
        <w:t>=PROPER(</w:t>
      </w:r>
      <w:r w:rsidR="00B67F6A">
        <w:t>Cell</w:t>
      </w:r>
      <w:r w:rsidR="00802E82">
        <w:t>)</w:t>
      </w:r>
    </w:p>
    <w:p w14:paraId="5E4E8D52" w14:textId="2DFEB96E" w:rsidR="009E7735" w:rsidRDefault="009E7735" w:rsidP="009E7735">
      <w:pPr>
        <w:pStyle w:val="ListParagraph"/>
        <w:numPr>
          <w:ilvl w:val="3"/>
          <w:numId w:val="1"/>
        </w:numPr>
      </w:pPr>
      <w:r>
        <w:t>Insert a helper column</w:t>
      </w:r>
    </w:p>
    <w:p w14:paraId="00174265" w14:textId="77D85829" w:rsidR="009E7735" w:rsidRDefault="009E7735" w:rsidP="009E7735">
      <w:pPr>
        <w:pStyle w:val="ListParagraph"/>
        <w:numPr>
          <w:ilvl w:val="4"/>
          <w:numId w:val="1"/>
        </w:numPr>
      </w:pPr>
      <w:r>
        <w:t>=UPPER(</w:t>
      </w:r>
      <w:r w:rsidR="00B67F6A">
        <w:t>Cell)</w:t>
      </w:r>
    </w:p>
    <w:p w14:paraId="6D75009C" w14:textId="2F8CBD1C" w:rsidR="008C550F" w:rsidRDefault="008C550F" w:rsidP="008C550F">
      <w:pPr>
        <w:pStyle w:val="ListParagraph"/>
        <w:numPr>
          <w:ilvl w:val="3"/>
          <w:numId w:val="1"/>
        </w:numPr>
      </w:pPr>
      <w:r>
        <w:t>Double clicking the fill handle will cause it to copy the formular all the way to the last row or column.</w:t>
      </w:r>
    </w:p>
    <w:p w14:paraId="0E1A5D97" w14:textId="17E32943" w:rsidR="00B67F6A" w:rsidRDefault="00B67F6A" w:rsidP="00B67F6A">
      <w:pPr>
        <w:pStyle w:val="ListParagraph"/>
        <w:numPr>
          <w:ilvl w:val="3"/>
          <w:numId w:val="1"/>
        </w:numPr>
      </w:pPr>
      <w:r>
        <w:t xml:space="preserve">With values from the helper column to replace the original </w:t>
      </w:r>
      <w:r w:rsidR="00EF321D">
        <w:t>values in the beginning. Use the paste values option.</w:t>
      </w:r>
      <w:r w:rsidR="00E74260">
        <w:tab/>
      </w:r>
    </w:p>
    <w:p w14:paraId="5034F110" w14:textId="0FF58673" w:rsidR="00B3469F" w:rsidRDefault="00B3469F" w:rsidP="00B3469F">
      <w:pPr>
        <w:pStyle w:val="ListParagraph"/>
        <w:ind w:left="2880"/>
      </w:pPr>
    </w:p>
    <w:p w14:paraId="6424EF2B" w14:textId="3D361073" w:rsidR="00E74260" w:rsidRDefault="00E74260" w:rsidP="00E74260">
      <w:pPr>
        <w:pStyle w:val="ListParagraph"/>
        <w:numPr>
          <w:ilvl w:val="2"/>
          <w:numId w:val="1"/>
        </w:numPr>
      </w:pPr>
      <w:r>
        <w:t>Changing data formats</w:t>
      </w:r>
    </w:p>
    <w:p w14:paraId="5342294A" w14:textId="73822515" w:rsidR="00E74260" w:rsidRDefault="009E70DB" w:rsidP="00E74260">
      <w:pPr>
        <w:pStyle w:val="ListParagraph"/>
        <w:numPr>
          <w:ilvl w:val="3"/>
          <w:numId w:val="1"/>
        </w:numPr>
      </w:pPr>
      <w:r>
        <w:t>Open number formation.</w:t>
      </w:r>
    </w:p>
    <w:p w14:paraId="3843D998" w14:textId="23A58C94" w:rsidR="00A236CB" w:rsidRDefault="00A236CB" w:rsidP="00E74260">
      <w:pPr>
        <w:pStyle w:val="ListParagraph"/>
        <w:numPr>
          <w:ilvl w:val="3"/>
          <w:numId w:val="1"/>
        </w:numPr>
      </w:pPr>
      <w:r>
        <w:t>Select the format you want.</w:t>
      </w:r>
    </w:p>
    <w:p w14:paraId="2C4CD67A" w14:textId="77777777" w:rsidR="00B3469F" w:rsidRDefault="00B3469F" w:rsidP="00B3469F">
      <w:pPr>
        <w:pStyle w:val="ListParagraph"/>
        <w:ind w:left="2880"/>
      </w:pPr>
    </w:p>
    <w:p w14:paraId="3DC978B5" w14:textId="77777777" w:rsidR="00B3469F" w:rsidRDefault="00B3469F" w:rsidP="00B3469F">
      <w:pPr>
        <w:pStyle w:val="ListParagraph"/>
        <w:ind w:left="2880"/>
      </w:pPr>
    </w:p>
    <w:p w14:paraId="1E15D9E5" w14:textId="6DA37094" w:rsidR="0078757C" w:rsidRDefault="0078757C" w:rsidP="0078757C">
      <w:pPr>
        <w:pStyle w:val="ListParagraph"/>
        <w:numPr>
          <w:ilvl w:val="2"/>
          <w:numId w:val="1"/>
        </w:numPr>
      </w:pPr>
      <w:r>
        <w:lastRenderedPageBreak/>
        <w:t>Removing white spaces</w:t>
      </w:r>
    </w:p>
    <w:p w14:paraId="2E53ED9A" w14:textId="33411C4B" w:rsidR="0078757C" w:rsidRDefault="0078757C" w:rsidP="0078757C">
      <w:pPr>
        <w:pStyle w:val="ListParagraph"/>
        <w:numPr>
          <w:ilvl w:val="3"/>
          <w:numId w:val="1"/>
        </w:numPr>
      </w:pPr>
      <w:r>
        <w:t>Select all rows.</w:t>
      </w:r>
    </w:p>
    <w:p w14:paraId="7F371E6D" w14:textId="797D14FD" w:rsidR="0078757C" w:rsidRDefault="0078757C" w:rsidP="0078757C">
      <w:pPr>
        <w:pStyle w:val="ListParagraph"/>
        <w:numPr>
          <w:ilvl w:val="3"/>
          <w:numId w:val="1"/>
        </w:numPr>
      </w:pPr>
      <w:r>
        <w:t>Find and replace function</w:t>
      </w:r>
    </w:p>
    <w:p w14:paraId="74ADE9D6" w14:textId="3FF4BA03" w:rsidR="00F838BE" w:rsidRDefault="00F838BE" w:rsidP="00F838BE">
      <w:pPr>
        <w:pStyle w:val="ListParagraph"/>
        <w:numPr>
          <w:ilvl w:val="4"/>
          <w:numId w:val="1"/>
        </w:numPr>
      </w:pPr>
      <w:r>
        <w:t>Find double space</w:t>
      </w:r>
    </w:p>
    <w:p w14:paraId="113E33B9" w14:textId="78E4A596" w:rsidR="00F838BE" w:rsidRDefault="00F838BE" w:rsidP="00F838BE">
      <w:pPr>
        <w:pStyle w:val="ListParagraph"/>
        <w:numPr>
          <w:ilvl w:val="4"/>
          <w:numId w:val="1"/>
        </w:numPr>
      </w:pPr>
      <w:r>
        <w:t>Replace with single space.</w:t>
      </w:r>
    </w:p>
    <w:p w14:paraId="51DC8560" w14:textId="4D9402E2" w:rsidR="001C0BCB" w:rsidRDefault="001C0BCB" w:rsidP="001C0BCB">
      <w:pPr>
        <w:pStyle w:val="ListParagraph"/>
        <w:numPr>
          <w:ilvl w:val="3"/>
          <w:numId w:val="1"/>
        </w:numPr>
      </w:pPr>
      <w:r>
        <w:t>Trim function</w:t>
      </w:r>
    </w:p>
    <w:p w14:paraId="70AF19E9" w14:textId="7C05237C" w:rsidR="00CF73E6" w:rsidRDefault="001C0BCB" w:rsidP="00CF73E6">
      <w:pPr>
        <w:pStyle w:val="ListParagraph"/>
        <w:numPr>
          <w:ilvl w:val="4"/>
          <w:numId w:val="1"/>
        </w:numPr>
      </w:pPr>
      <w:r>
        <w:t xml:space="preserve">Add a </w:t>
      </w:r>
      <w:r w:rsidR="00CF73E6">
        <w:t>helper column</w:t>
      </w:r>
    </w:p>
    <w:p w14:paraId="69D58FBA" w14:textId="433700FC" w:rsidR="00CF73E6" w:rsidRDefault="00CF73E6" w:rsidP="00CF73E6">
      <w:pPr>
        <w:pStyle w:val="ListParagraph"/>
        <w:numPr>
          <w:ilvl w:val="5"/>
          <w:numId w:val="1"/>
        </w:numPr>
      </w:pPr>
      <w:r>
        <w:t>=TRIM(CELL)</w:t>
      </w:r>
    </w:p>
    <w:p w14:paraId="13755DA9" w14:textId="7E6A9791" w:rsidR="00B3469F" w:rsidRDefault="00B3469F" w:rsidP="00CF73E6">
      <w:pPr>
        <w:pStyle w:val="ListParagraph"/>
        <w:numPr>
          <w:ilvl w:val="5"/>
          <w:numId w:val="1"/>
        </w:numPr>
      </w:pPr>
      <w:r>
        <w:t>Autofill</w:t>
      </w:r>
    </w:p>
    <w:p w14:paraId="3C0959AC" w14:textId="140C4B70" w:rsidR="00B3469F" w:rsidRDefault="00B3469F" w:rsidP="00CF73E6">
      <w:pPr>
        <w:pStyle w:val="ListParagraph"/>
        <w:numPr>
          <w:ilvl w:val="5"/>
          <w:numId w:val="1"/>
        </w:numPr>
      </w:pPr>
      <w:r>
        <w:t>Paste Values</w:t>
      </w:r>
    </w:p>
    <w:p w14:paraId="3265EEDF" w14:textId="54B92756" w:rsidR="00B3469F" w:rsidRDefault="00B3469F" w:rsidP="00B3469F">
      <w:pPr>
        <w:pStyle w:val="ListParagraph"/>
        <w:numPr>
          <w:ilvl w:val="2"/>
          <w:numId w:val="1"/>
        </w:numPr>
      </w:pPr>
      <w:r>
        <w:t>Flash Fill</w:t>
      </w:r>
    </w:p>
    <w:p w14:paraId="490416EF" w14:textId="7734D9E0" w:rsidR="00911E27" w:rsidRDefault="00E9442C" w:rsidP="00911E27">
      <w:pPr>
        <w:pStyle w:val="ListParagraph"/>
        <w:numPr>
          <w:ilvl w:val="3"/>
          <w:numId w:val="1"/>
        </w:numPr>
      </w:pPr>
      <w:r>
        <w:t>Add helper column</w:t>
      </w:r>
      <w:r w:rsidR="00036235">
        <w:t xml:space="preserve"> (For combining text)</w:t>
      </w:r>
    </w:p>
    <w:p w14:paraId="4EA98101" w14:textId="0D9723F8" w:rsidR="00E9442C" w:rsidRDefault="00036235" w:rsidP="00E9442C">
      <w:pPr>
        <w:pStyle w:val="ListParagraph"/>
        <w:numPr>
          <w:ilvl w:val="4"/>
          <w:numId w:val="1"/>
        </w:numPr>
      </w:pPr>
      <w:r>
        <w:t xml:space="preserve">Just </w:t>
      </w:r>
      <w:r w:rsidR="00704A3F">
        <w:t>type the first name</w:t>
      </w:r>
    </w:p>
    <w:p w14:paraId="40C8F420" w14:textId="5B6842DC" w:rsidR="00704A3F" w:rsidRDefault="00704A3F" w:rsidP="00E9442C">
      <w:pPr>
        <w:pStyle w:val="ListParagraph"/>
        <w:numPr>
          <w:ilvl w:val="4"/>
          <w:numId w:val="1"/>
        </w:numPr>
      </w:pPr>
      <w:r>
        <w:t>When typing the second name suggestion to fill will appear</w:t>
      </w:r>
    </w:p>
    <w:p w14:paraId="3706C035" w14:textId="58D8C409" w:rsidR="00445DD8" w:rsidRDefault="00445DD8" w:rsidP="00E9442C">
      <w:pPr>
        <w:pStyle w:val="ListParagraph"/>
        <w:numPr>
          <w:ilvl w:val="4"/>
          <w:numId w:val="1"/>
        </w:numPr>
      </w:pPr>
      <w:r>
        <w:t xml:space="preserve">Press </w:t>
      </w:r>
      <w:proofErr w:type="gramStart"/>
      <w:r>
        <w:t>enter</w:t>
      </w:r>
      <w:proofErr w:type="gramEnd"/>
    </w:p>
    <w:p w14:paraId="17E4054F" w14:textId="756F307E" w:rsidR="00B3469F" w:rsidRDefault="00B3469F" w:rsidP="00B3469F">
      <w:pPr>
        <w:pStyle w:val="ListParagraph"/>
        <w:numPr>
          <w:ilvl w:val="2"/>
          <w:numId w:val="1"/>
        </w:numPr>
      </w:pPr>
      <w:r>
        <w:t>Text</w:t>
      </w:r>
      <w:r w:rsidR="00911E27">
        <w:t xml:space="preserve"> to Column</w:t>
      </w:r>
    </w:p>
    <w:p w14:paraId="75DA7F85" w14:textId="28E2AA9A" w:rsidR="00FF66F6" w:rsidRDefault="004B289B" w:rsidP="00FF66F6">
      <w:pPr>
        <w:pStyle w:val="ListParagraph"/>
        <w:numPr>
          <w:ilvl w:val="3"/>
          <w:numId w:val="1"/>
        </w:numPr>
      </w:pPr>
      <w:r>
        <w:t>Create new columns</w:t>
      </w:r>
    </w:p>
    <w:p w14:paraId="11644047" w14:textId="041FA09B" w:rsidR="004B289B" w:rsidRDefault="00CA01D7" w:rsidP="004B289B">
      <w:pPr>
        <w:pStyle w:val="ListParagraph"/>
        <w:numPr>
          <w:ilvl w:val="4"/>
          <w:numId w:val="1"/>
        </w:numPr>
      </w:pPr>
      <w:r>
        <w:t>Select data</w:t>
      </w:r>
    </w:p>
    <w:p w14:paraId="442C54BE" w14:textId="47A91A21" w:rsidR="00CA01D7" w:rsidRDefault="00CA01D7" w:rsidP="004B289B">
      <w:pPr>
        <w:pStyle w:val="ListParagraph"/>
        <w:numPr>
          <w:ilvl w:val="4"/>
          <w:numId w:val="1"/>
        </w:numPr>
      </w:pPr>
      <w:r>
        <w:t>DATA Tab</w:t>
      </w:r>
    </w:p>
    <w:p w14:paraId="16B6FFF3" w14:textId="7A8868E3" w:rsidR="00CA01D7" w:rsidRDefault="00CA01D7" w:rsidP="00CA01D7">
      <w:pPr>
        <w:pStyle w:val="ListParagraph"/>
        <w:numPr>
          <w:ilvl w:val="5"/>
          <w:numId w:val="1"/>
        </w:numPr>
      </w:pPr>
      <w:r>
        <w:t>Text to column</w:t>
      </w:r>
    </w:p>
    <w:p w14:paraId="757B6779" w14:textId="08EB9709" w:rsidR="00CA01D7" w:rsidRDefault="00CA01D7" w:rsidP="00CA01D7">
      <w:pPr>
        <w:pStyle w:val="ListParagraph"/>
        <w:numPr>
          <w:ilvl w:val="5"/>
          <w:numId w:val="1"/>
        </w:numPr>
      </w:pPr>
      <w:r>
        <w:t>Select delimited.</w:t>
      </w:r>
    </w:p>
    <w:p w14:paraId="0768ED7B" w14:textId="27983053" w:rsidR="004B7E36" w:rsidRDefault="004B7E36" w:rsidP="00CA01D7">
      <w:pPr>
        <w:pStyle w:val="ListParagraph"/>
        <w:numPr>
          <w:ilvl w:val="5"/>
          <w:numId w:val="1"/>
        </w:numPr>
      </w:pPr>
      <w:r>
        <w:t>Select space</w:t>
      </w:r>
    </w:p>
    <w:p w14:paraId="70C534E4" w14:textId="68722EB6" w:rsidR="004B7E36" w:rsidRDefault="004B7E36" w:rsidP="00CA01D7">
      <w:pPr>
        <w:pStyle w:val="ListParagraph"/>
        <w:numPr>
          <w:ilvl w:val="5"/>
          <w:numId w:val="1"/>
        </w:numPr>
      </w:pPr>
      <w:r>
        <w:t>Select the new cell.</w:t>
      </w:r>
    </w:p>
    <w:p w14:paraId="23B8B581" w14:textId="0F83F950" w:rsidR="00624097" w:rsidRDefault="00772B56" w:rsidP="00772B56">
      <w:pPr>
        <w:pStyle w:val="ListParagraph"/>
        <w:numPr>
          <w:ilvl w:val="3"/>
          <w:numId w:val="1"/>
        </w:numPr>
      </w:pPr>
      <w:r>
        <w:t>Extracting text</w:t>
      </w:r>
      <w:r w:rsidR="002017AB">
        <w:t xml:space="preserve"> same idea.</w:t>
      </w:r>
    </w:p>
    <w:p w14:paraId="79D519EB" w14:textId="04F172F8" w:rsidR="00772B56" w:rsidRDefault="00772B56" w:rsidP="00772B56">
      <w:pPr>
        <w:pStyle w:val="ListParagraph"/>
        <w:numPr>
          <w:ilvl w:val="4"/>
          <w:numId w:val="1"/>
        </w:numPr>
      </w:pPr>
      <w:r>
        <w:t>Use</w:t>
      </w:r>
    </w:p>
    <w:p w14:paraId="27718A13" w14:textId="7B0E1989" w:rsidR="00772B56" w:rsidRDefault="00772B56" w:rsidP="00772B56">
      <w:pPr>
        <w:pStyle w:val="ListParagraph"/>
        <w:numPr>
          <w:ilvl w:val="5"/>
          <w:numId w:val="1"/>
        </w:numPr>
      </w:pPr>
      <w:r>
        <w:t>=</w:t>
      </w:r>
      <w:r w:rsidR="00060820">
        <w:t>LEFT (</w:t>
      </w:r>
      <w:r>
        <w:t>A</w:t>
      </w:r>
      <w:r w:rsidR="00060820">
        <w:t>2, SEARCH (</w:t>
      </w:r>
      <w:r>
        <w:t>“</w:t>
      </w:r>
      <w:r w:rsidR="00060820">
        <w:t>”, A</w:t>
      </w:r>
      <w:r>
        <w:t>2</w:t>
      </w:r>
      <w:r w:rsidR="002017AB">
        <w:t>,1)</w:t>
      </w:r>
      <w:r w:rsidR="00060820">
        <w:t>)</w:t>
      </w:r>
    </w:p>
    <w:p w14:paraId="02E082F9" w14:textId="39CA7308" w:rsidR="002017AB" w:rsidRDefault="002017AB" w:rsidP="00772B56">
      <w:pPr>
        <w:pStyle w:val="ListParagraph"/>
        <w:numPr>
          <w:ilvl w:val="5"/>
          <w:numId w:val="1"/>
        </w:numPr>
      </w:pPr>
      <w:r>
        <w:t>=</w:t>
      </w:r>
      <w:r w:rsidR="00060820">
        <w:t>RIGHT (</w:t>
      </w:r>
      <w:r>
        <w:t>A</w:t>
      </w:r>
      <w:r w:rsidR="00060820">
        <w:t>2, LEN</w:t>
      </w:r>
      <w:r>
        <w:t>(A2)-</w:t>
      </w:r>
      <w:r w:rsidR="00060820">
        <w:t>SEARCH (</w:t>
      </w:r>
      <w:r>
        <w:t>“</w:t>
      </w:r>
      <w:r w:rsidR="00060820">
        <w:t>”, A</w:t>
      </w:r>
      <w:r>
        <w:t>2,1)</w:t>
      </w:r>
      <w:r w:rsidR="00060820">
        <w:t>)</w:t>
      </w:r>
    </w:p>
    <w:p w14:paraId="26A02208" w14:textId="3FDF9110" w:rsidR="002A3696" w:rsidRDefault="002A3696" w:rsidP="00AB2284"/>
    <w:p w14:paraId="27EB6CAC" w14:textId="77777777" w:rsidR="00604E74" w:rsidRDefault="00604E74" w:rsidP="00AB2284"/>
    <w:p w14:paraId="6A19E000" w14:textId="77777777" w:rsidR="00604E74" w:rsidRDefault="00604E74" w:rsidP="00AB2284"/>
    <w:p w14:paraId="6395D28C" w14:textId="77777777" w:rsidR="00604E74" w:rsidRDefault="00604E74" w:rsidP="00AB2284"/>
    <w:p w14:paraId="78057A24" w14:textId="77777777" w:rsidR="00604E74" w:rsidRDefault="00604E74" w:rsidP="00AB2284"/>
    <w:p w14:paraId="7A81C71F" w14:textId="77777777" w:rsidR="00604E74" w:rsidRDefault="00604E74" w:rsidP="00AB2284"/>
    <w:p w14:paraId="0834B2A3" w14:textId="77777777" w:rsidR="00604E74" w:rsidRDefault="00604E74" w:rsidP="00AB2284"/>
    <w:p w14:paraId="23BA3C9E" w14:textId="77777777" w:rsidR="00604E74" w:rsidRDefault="00604E74" w:rsidP="00AB2284"/>
    <w:p w14:paraId="30A29716" w14:textId="77777777" w:rsidR="00604E74" w:rsidRDefault="00604E74" w:rsidP="00AB2284"/>
    <w:p w14:paraId="367DEAA2" w14:textId="77777777" w:rsidR="00604E74" w:rsidRDefault="00604E74" w:rsidP="00AB2284"/>
    <w:p w14:paraId="4ACCC278" w14:textId="77777777" w:rsidR="00604E74" w:rsidRDefault="00604E74" w:rsidP="00AB2284"/>
    <w:p w14:paraId="2E7CB505" w14:textId="77777777" w:rsidR="00604E74" w:rsidRDefault="00604E74" w:rsidP="00AB2284"/>
    <w:p w14:paraId="10AB0CF5" w14:textId="77777777" w:rsidR="00604E74" w:rsidRDefault="00604E74" w:rsidP="00AB2284"/>
    <w:p w14:paraId="233C6244" w14:textId="2A10B426" w:rsidR="00604E74" w:rsidRDefault="00604E74" w:rsidP="00AB2284">
      <w:r>
        <w:lastRenderedPageBreak/>
        <w:t>Lab</w:t>
      </w:r>
    </w:p>
    <w:p w14:paraId="24EE05C9" w14:textId="77777777" w:rsidR="001C270E" w:rsidRPr="001C270E" w:rsidRDefault="001C270E" w:rsidP="001C270E">
      <w:pPr>
        <w:spacing w:after="100" w:afterAutospacing="1" w:line="240" w:lineRule="auto"/>
        <w:outlineLvl w:val="0"/>
        <w:rPr>
          <w:rFonts w:ascii="Segoe UI" w:eastAsia="Times New Roman" w:hAnsi="Segoe UI" w:cs="Segoe UI"/>
          <w:color w:val="212529"/>
          <w:kern w:val="36"/>
          <w:sz w:val="48"/>
          <w:szCs w:val="48"/>
          <w:lang w:eastAsia="en-GB"/>
        </w:rPr>
      </w:pPr>
      <w:r w:rsidRPr="001C270E">
        <w:rPr>
          <w:rFonts w:ascii="Segoe UI" w:eastAsia="Times New Roman" w:hAnsi="Segoe UI" w:cs="Segoe UI"/>
          <w:color w:val="212529"/>
          <w:kern w:val="36"/>
          <w:sz w:val="48"/>
          <w:szCs w:val="48"/>
          <w:lang w:eastAsia="en-GB"/>
        </w:rPr>
        <w:t>Exercise 1: Removing Duplicated, Irrelevant or Inaccurate Data</w:t>
      </w:r>
    </w:p>
    <w:p w14:paraId="5A60B062" w14:textId="77777777" w:rsidR="001C270E" w:rsidRPr="001C270E" w:rsidRDefault="001C270E" w:rsidP="001C270E">
      <w:pPr>
        <w:spacing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this exercise, you will learn how to deal with inaccurate data, how to remove empty rows, and how to remove duplicated data.</w:t>
      </w:r>
    </w:p>
    <w:p w14:paraId="4A5B7A90"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A: Check spelling</w:t>
      </w:r>
    </w:p>
    <w:p w14:paraId="3279D3C9" w14:textId="77777777" w:rsidR="001C270E" w:rsidRPr="001C270E" w:rsidRDefault="001C270E" w:rsidP="001C270E">
      <w:pPr>
        <w:numPr>
          <w:ilvl w:val="0"/>
          <w:numId w:val="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Download the file </w:t>
      </w:r>
      <w:hyperlink r:id="rId5" w:history="1">
        <w:r w:rsidRPr="001C270E">
          <w:rPr>
            <w:rFonts w:ascii="Segoe UI" w:eastAsia="Times New Roman" w:hAnsi="Segoe UI" w:cs="Segoe UI"/>
            <w:b/>
            <w:bCs/>
            <w:color w:val="007BFF"/>
            <w:sz w:val="24"/>
            <w:szCs w:val="24"/>
            <w:lang w:eastAsia="en-GB"/>
          </w:rPr>
          <w:t>Customer_demographics_and_sales_Lab5.xlsx</w:t>
        </w:r>
      </w:hyperlink>
      <w:r w:rsidRPr="001C270E">
        <w:rPr>
          <w:rFonts w:ascii="Segoe UI" w:eastAsia="Times New Roman" w:hAnsi="Segoe UI" w:cs="Segoe UI"/>
          <w:color w:val="212529"/>
          <w:sz w:val="24"/>
          <w:szCs w:val="24"/>
          <w:lang w:eastAsia="en-GB"/>
        </w:rPr>
        <w:t>. Upload and open it using Excel for the web.</w:t>
      </w:r>
    </w:p>
    <w:p w14:paraId="06BE87F6" w14:textId="77777777" w:rsidR="001C270E" w:rsidRPr="001C270E" w:rsidRDefault="001C270E" w:rsidP="001C270E">
      <w:pPr>
        <w:numPr>
          <w:ilvl w:val="0"/>
          <w:numId w:val="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L (CREDITCARD_TYPE)</w:t>
      </w:r>
      <w:r w:rsidRPr="001C270E">
        <w:rPr>
          <w:rFonts w:ascii="Segoe UI" w:eastAsia="Times New Roman" w:hAnsi="Segoe UI" w:cs="Segoe UI"/>
          <w:color w:val="212529"/>
          <w:sz w:val="24"/>
          <w:szCs w:val="24"/>
          <w:lang w:eastAsia="en-GB"/>
        </w:rPr>
        <w:t>, then click </w:t>
      </w:r>
      <w:r w:rsidRPr="001C270E">
        <w:rPr>
          <w:rFonts w:ascii="Segoe UI" w:eastAsia="Times New Roman" w:hAnsi="Segoe UI" w:cs="Segoe UI"/>
          <w:b/>
          <w:bCs/>
          <w:color w:val="212529"/>
          <w:sz w:val="24"/>
          <w:szCs w:val="24"/>
          <w:lang w:eastAsia="en-GB"/>
        </w:rPr>
        <w:t>Review</w:t>
      </w:r>
      <w:r w:rsidRPr="001C270E">
        <w:rPr>
          <w:rFonts w:ascii="Segoe UI" w:eastAsia="Times New Roman" w:hAnsi="Segoe UI" w:cs="Segoe UI"/>
          <w:color w:val="212529"/>
          <w:sz w:val="24"/>
          <w:szCs w:val="24"/>
          <w:lang w:eastAsia="en-GB"/>
        </w:rPr>
        <w:t> tab, and select </w:t>
      </w:r>
      <w:r w:rsidRPr="001C270E">
        <w:rPr>
          <w:rFonts w:ascii="Segoe UI" w:eastAsia="Times New Roman" w:hAnsi="Segoe UI" w:cs="Segoe UI"/>
          <w:b/>
          <w:bCs/>
          <w:color w:val="212529"/>
          <w:sz w:val="24"/>
          <w:szCs w:val="24"/>
          <w:lang w:eastAsia="en-GB"/>
        </w:rPr>
        <w:t>Spelling</w:t>
      </w:r>
      <w:r w:rsidRPr="001C270E">
        <w:rPr>
          <w:rFonts w:ascii="Segoe UI" w:eastAsia="Times New Roman" w:hAnsi="Segoe UI" w:cs="Segoe UI"/>
          <w:color w:val="212529"/>
          <w:sz w:val="24"/>
          <w:szCs w:val="24"/>
          <w:lang w:eastAsia="en-GB"/>
        </w:rPr>
        <w:t>.</w:t>
      </w:r>
    </w:p>
    <w:p w14:paraId="567295D9" w14:textId="77777777" w:rsidR="001C270E" w:rsidRPr="001C270E" w:rsidRDefault="001C270E" w:rsidP="001C270E">
      <w:pPr>
        <w:numPr>
          <w:ilvl w:val="0"/>
          <w:numId w:val="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the correct suggestion to change the spelling.</w:t>
      </w:r>
    </w:p>
    <w:p w14:paraId="04EB897E" w14:textId="77777777" w:rsidR="001C270E" w:rsidRPr="001C270E" w:rsidRDefault="001C270E" w:rsidP="001C270E">
      <w:pPr>
        <w:numPr>
          <w:ilvl w:val="1"/>
          <w:numId w:val="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b/>
          <w:bCs/>
          <w:color w:val="212529"/>
          <w:sz w:val="24"/>
          <w:szCs w:val="24"/>
          <w:lang w:eastAsia="en-GB"/>
        </w:rPr>
        <w:t>Note:</w:t>
      </w:r>
      <w:r w:rsidRPr="001C270E">
        <w:rPr>
          <w:rFonts w:ascii="Segoe UI" w:eastAsia="Times New Roman" w:hAnsi="Segoe UI" w:cs="Segoe UI"/>
          <w:color w:val="212529"/>
          <w:sz w:val="24"/>
          <w:szCs w:val="24"/>
          <w:lang w:eastAsia="en-GB"/>
        </w:rPr>
        <w:t> Don’t change ‘</w:t>
      </w:r>
      <w:proofErr w:type="spellStart"/>
      <w:r w:rsidRPr="001C270E">
        <w:rPr>
          <w:rFonts w:ascii="Segoe UI" w:eastAsia="Times New Roman" w:hAnsi="Segoe UI" w:cs="Segoe UI"/>
          <w:color w:val="212529"/>
          <w:sz w:val="24"/>
          <w:szCs w:val="24"/>
          <w:lang w:eastAsia="en-GB"/>
        </w:rPr>
        <w:t>jcb</w:t>
      </w:r>
      <w:proofErr w:type="spellEnd"/>
      <w:r w:rsidRPr="001C270E">
        <w:rPr>
          <w:rFonts w:ascii="Segoe UI" w:eastAsia="Times New Roman" w:hAnsi="Segoe UI" w:cs="Segoe UI"/>
          <w:color w:val="212529"/>
          <w:sz w:val="24"/>
          <w:szCs w:val="24"/>
          <w:lang w:eastAsia="en-GB"/>
        </w:rPr>
        <w:t>’ spelling when doing the spell check. We will need '</w:t>
      </w:r>
      <w:proofErr w:type="spellStart"/>
      <w:r w:rsidRPr="001C270E">
        <w:rPr>
          <w:rFonts w:ascii="Segoe UI" w:eastAsia="Times New Roman" w:hAnsi="Segoe UI" w:cs="Segoe UI"/>
          <w:color w:val="212529"/>
          <w:sz w:val="24"/>
          <w:szCs w:val="24"/>
          <w:lang w:eastAsia="en-GB"/>
        </w:rPr>
        <w:t>jcb</w:t>
      </w:r>
      <w:proofErr w:type="spellEnd"/>
      <w:r w:rsidRPr="001C270E">
        <w:rPr>
          <w:rFonts w:ascii="Segoe UI" w:eastAsia="Times New Roman" w:hAnsi="Segoe UI" w:cs="Segoe UI"/>
          <w:color w:val="212529"/>
          <w:sz w:val="24"/>
          <w:szCs w:val="24"/>
          <w:lang w:eastAsia="en-GB"/>
        </w:rPr>
        <w:t>' for the Exercise 1 Task D.</w:t>
      </w:r>
    </w:p>
    <w:p w14:paraId="5B064A37" w14:textId="77777777" w:rsidR="001C270E" w:rsidRPr="001C270E" w:rsidRDefault="001C270E" w:rsidP="001C270E">
      <w:pPr>
        <w:numPr>
          <w:ilvl w:val="0"/>
          <w:numId w:val="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Close the </w:t>
      </w:r>
      <w:r w:rsidRPr="001C270E">
        <w:rPr>
          <w:rFonts w:ascii="Segoe UI" w:eastAsia="Times New Roman" w:hAnsi="Segoe UI" w:cs="Segoe UI"/>
          <w:b/>
          <w:bCs/>
          <w:color w:val="212529"/>
          <w:sz w:val="24"/>
          <w:szCs w:val="24"/>
          <w:lang w:eastAsia="en-GB"/>
        </w:rPr>
        <w:t>Spelling</w:t>
      </w:r>
      <w:r w:rsidRPr="001C270E">
        <w:rPr>
          <w:rFonts w:ascii="Segoe UI" w:eastAsia="Times New Roman" w:hAnsi="Segoe UI" w:cs="Segoe UI"/>
          <w:color w:val="212529"/>
          <w:sz w:val="24"/>
          <w:szCs w:val="24"/>
          <w:lang w:eastAsia="en-GB"/>
        </w:rPr>
        <w:t> pane.</w:t>
      </w:r>
    </w:p>
    <w:p w14:paraId="1B59F69A" w14:textId="469F65F1" w:rsidR="001C270E" w:rsidRPr="001C270E" w:rsidRDefault="001C270E" w:rsidP="001C270E">
      <w:pPr>
        <w:spacing w:after="0" w:line="240" w:lineRule="auto"/>
        <w:rPr>
          <w:rFonts w:ascii="Times New Roman" w:eastAsia="Times New Roman" w:hAnsi="Times New Roman" w:cs="Times New Roman"/>
          <w:sz w:val="24"/>
          <w:szCs w:val="24"/>
          <w:lang w:eastAsia="en-GB"/>
        </w:rPr>
      </w:pPr>
      <w:r w:rsidRPr="001C270E">
        <w:rPr>
          <w:rFonts w:ascii="Times New Roman" w:eastAsia="Times New Roman" w:hAnsi="Times New Roman" w:cs="Times New Roman"/>
          <w:noProof/>
          <w:sz w:val="24"/>
          <w:szCs w:val="24"/>
          <w:lang w:eastAsia="en-GB"/>
        </w:rPr>
        <w:drawing>
          <wp:inline distT="0" distB="0" distL="0" distR="0" wp14:anchorId="7AAB0436" wp14:editId="3328FDDA">
            <wp:extent cx="5330825" cy="3813175"/>
            <wp:effectExtent l="0" t="0" r="317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3813175"/>
                    </a:xfrm>
                    <a:prstGeom prst="rect">
                      <a:avLst/>
                    </a:prstGeom>
                    <a:noFill/>
                    <a:ln>
                      <a:noFill/>
                    </a:ln>
                  </pic:spPr>
                </pic:pic>
              </a:graphicData>
            </a:graphic>
          </wp:inline>
        </w:drawing>
      </w:r>
      <w:r w:rsidRPr="001C270E">
        <w:rPr>
          <w:rFonts w:ascii="Segoe UI" w:eastAsia="Times New Roman" w:hAnsi="Segoe UI" w:cs="Segoe UI"/>
          <w:color w:val="212529"/>
          <w:sz w:val="24"/>
          <w:szCs w:val="24"/>
          <w:lang w:eastAsia="en-GB"/>
        </w:rPr>
        <w:br/>
      </w:r>
    </w:p>
    <w:p w14:paraId="65562485"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B: Remove empty rows</w:t>
      </w:r>
    </w:p>
    <w:p w14:paraId="34C3F376"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lastRenderedPageBreak/>
        <w:t>Press </w:t>
      </w:r>
      <w:r w:rsidRPr="001C270E">
        <w:rPr>
          <w:rFonts w:ascii="Segoe UI" w:eastAsia="Times New Roman" w:hAnsi="Segoe UI" w:cs="Segoe UI"/>
          <w:b/>
          <w:bCs/>
          <w:color w:val="212529"/>
          <w:sz w:val="24"/>
          <w:szCs w:val="24"/>
          <w:lang w:eastAsia="en-GB"/>
        </w:rPr>
        <w:t>CTRL+HOME</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CTRL+SHIFT+END</w:t>
      </w:r>
      <w:r w:rsidRPr="001C270E">
        <w:rPr>
          <w:rFonts w:ascii="Segoe UI" w:eastAsia="Times New Roman" w:hAnsi="Segoe UI" w:cs="Segoe UI"/>
          <w:color w:val="212529"/>
          <w:sz w:val="24"/>
          <w:szCs w:val="24"/>
          <w:lang w:eastAsia="en-GB"/>
        </w:rPr>
        <w:t> to select the whole datasheet.</w:t>
      </w:r>
    </w:p>
    <w:p w14:paraId="5C5FB3FB"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Data</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Filter</w:t>
      </w:r>
      <w:r w:rsidRPr="001C270E">
        <w:rPr>
          <w:rFonts w:ascii="Segoe UI" w:eastAsia="Times New Roman" w:hAnsi="Segoe UI" w:cs="Segoe UI"/>
          <w:color w:val="212529"/>
          <w:sz w:val="24"/>
          <w:szCs w:val="24"/>
          <w:lang w:eastAsia="en-GB"/>
        </w:rPr>
        <w:t>.</w:t>
      </w:r>
    </w:p>
    <w:p w14:paraId="5E889446"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Press </w:t>
      </w:r>
      <w:r w:rsidRPr="001C270E">
        <w:rPr>
          <w:rFonts w:ascii="Segoe UI" w:eastAsia="Times New Roman" w:hAnsi="Segoe UI" w:cs="Segoe UI"/>
          <w:b/>
          <w:bCs/>
          <w:color w:val="212529"/>
          <w:sz w:val="24"/>
          <w:szCs w:val="24"/>
          <w:lang w:eastAsia="en-GB"/>
        </w:rPr>
        <w:t>CTRL+HOME</w:t>
      </w:r>
      <w:r w:rsidRPr="001C270E">
        <w:rPr>
          <w:rFonts w:ascii="Segoe UI" w:eastAsia="Times New Roman" w:hAnsi="Segoe UI" w:cs="Segoe UI"/>
          <w:color w:val="212529"/>
          <w:sz w:val="24"/>
          <w:szCs w:val="24"/>
          <w:lang w:eastAsia="en-GB"/>
        </w:rPr>
        <w:t>, click the </w:t>
      </w:r>
      <w:r w:rsidRPr="001C270E">
        <w:rPr>
          <w:rFonts w:ascii="Segoe UI" w:eastAsia="Times New Roman" w:hAnsi="Segoe UI" w:cs="Segoe UI"/>
          <w:b/>
          <w:bCs/>
          <w:color w:val="212529"/>
          <w:sz w:val="24"/>
          <w:szCs w:val="24"/>
          <w:lang w:eastAsia="en-GB"/>
        </w:rPr>
        <w:t>filter arrow</w:t>
      </w:r>
      <w:r w:rsidRPr="001C270E">
        <w:rPr>
          <w:rFonts w:ascii="Segoe UI" w:eastAsia="Times New Roman" w:hAnsi="Segoe UI" w:cs="Segoe UI"/>
          <w:color w:val="212529"/>
          <w:sz w:val="24"/>
          <w:szCs w:val="24"/>
          <w:lang w:eastAsia="en-GB"/>
        </w:rPr>
        <w:t> in the </w:t>
      </w:r>
      <w:r w:rsidRPr="001C270E">
        <w:rPr>
          <w:rFonts w:ascii="Segoe UI" w:eastAsia="Times New Roman" w:hAnsi="Segoe UI" w:cs="Segoe UI"/>
          <w:b/>
          <w:bCs/>
          <w:color w:val="212529"/>
          <w:sz w:val="24"/>
          <w:szCs w:val="24"/>
          <w:lang w:eastAsia="en-GB"/>
        </w:rPr>
        <w:t>CUST_NAME</w:t>
      </w:r>
      <w:r w:rsidRPr="001C270E">
        <w:rPr>
          <w:rFonts w:ascii="Segoe UI" w:eastAsia="Times New Roman" w:hAnsi="Segoe UI" w:cs="Segoe UI"/>
          <w:color w:val="212529"/>
          <w:sz w:val="24"/>
          <w:szCs w:val="24"/>
          <w:lang w:eastAsia="en-GB"/>
        </w:rPr>
        <w:t> column, and then click </w:t>
      </w:r>
      <w:r w:rsidRPr="001C270E">
        <w:rPr>
          <w:rFonts w:ascii="Segoe UI" w:eastAsia="Times New Roman" w:hAnsi="Segoe UI" w:cs="Segoe UI"/>
          <w:b/>
          <w:bCs/>
          <w:color w:val="212529"/>
          <w:sz w:val="24"/>
          <w:szCs w:val="24"/>
          <w:lang w:eastAsia="en-GB"/>
        </w:rPr>
        <w:t>Filter</w:t>
      </w:r>
      <w:r w:rsidRPr="001C270E">
        <w:rPr>
          <w:rFonts w:ascii="Segoe UI" w:eastAsia="Times New Roman" w:hAnsi="Segoe UI" w:cs="Segoe UI"/>
          <w:color w:val="212529"/>
          <w:sz w:val="24"/>
          <w:szCs w:val="24"/>
          <w:lang w:eastAsia="en-GB"/>
        </w:rPr>
        <w:t>.</w:t>
      </w:r>
    </w:p>
    <w:p w14:paraId="38AD3771"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the </w:t>
      </w:r>
      <w:r w:rsidRPr="001C270E">
        <w:rPr>
          <w:rFonts w:ascii="Segoe UI" w:eastAsia="Times New Roman" w:hAnsi="Segoe UI" w:cs="Segoe UI"/>
          <w:b/>
          <w:bCs/>
          <w:color w:val="212529"/>
          <w:sz w:val="24"/>
          <w:szCs w:val="24"/>
          <w:lang w:eastAsia="en-GB"/>
        </w:rPr>
        <w:t>Select All</w:t>
      </w:r>
      <w:r w:rsidRPr="001C270E">
        <w:rPr>
          <w:rFonts w:ascii="Segoe UI" w:eastAsia="Times New Roman" w:hAnsi="Segoe UI" w:cs="Segoe UI"/>
          <w:color w:val="212529"/>
          <w:sz w:val="24"/>
          <w:szCs w:val="24"/>
          <w:lang w:eastAsia="en-GB"/>
        </w:rPr>
        <w:t> checkbox to deselect all of them. Then select just </w:t>
      </w:r>
      <w:r w:rsidRPr="001C270E">
        <w:rPr>
          <w:rFonts w:ascii="Segoe UI" w:eastAsia="Times New Roman" w:hAnsi="Segoe UI" w:cs="Segoe UI"/>
          <w:b/>
          <w:bCs/>
          <w:color w:val="212529"/>
          <w:sz w:val="24"/>
          <w:szCs w:val="24"/>
          <w:lang w:eastAsia="en-GB"/>
        </w:rPr>
        <w:t>Blanks</w:t>
      </w:r>
      <w:r w:rsidRPr="001C270E">
        <w:rPr>
          <w:rFonts w:ascii="Segoe UI" w:eastAsia="Times New Roman" w:hAnsi="Segoe UI" w:cs="Segoe UI"/>
          <w:color w:val="212529"/>
          <w:sz w:val="24"/>
          <w:szCs w:val="24"/>
          <w:lang w:eastAsia="en-GB"/>
        </w:rPr>
        <w:t>, then </w:t>
      </w:r>
      <w:r w:rsidRPr="001C270E">
        <w:rPr>
          <w:rFonts w:ascii="Segoe UI" w:eastAsia="Times New Roman" w:hAnsi="Segoe UI" w:cs="Segoe UI"/>
          <w:b/>
          <w:bCs/>
          <w:color w:val="212529"/>
          <w:sz w:val="24"/>
          <w:szCs w:val="24"/>
          <w:lang w:eastAsia="en-GB"/>
        </w:rPr>
        <w:t>OK</w:t>
      </w:r>
      <w:r w:rsidRPr="001C270E">
        <w:rPr>
          <w:rFonts w:ascii="Segoe UI" w:eastAsia="Times New Roman" w:hAnsi="Segoe UI" w:cs="Segoe UI"/>
          <w:color w:val="212529"/>
          <w:sz w:val="24"/>
          <w:szCs w:val="24"/>
          <w:lang w:eastAsia="en-GB"/>
        </w:rPr>
        <w:t>.</w:t>
      </w:r>
    </w:p>
    <w:p w14:paraId="6834C71C"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w:t>
      </w:r>
      <w:r w:rsidRPr="001C270E">
        <w:rPr>
          <w:rFonts w:ascii="Segoe UI" w:eastAsia="Times New Roman" w:hAnsi="Segoe UI" w:cs="Segoe UI"/>
          <w:b/>
          <w:bCs/>
          <w:color w:val="212529"/>
          <w:sz w:val="24"/>
          <w:szCs w:val="24"/>
          <w:lang w:eastAsia="en-GB"/>
        </w:rPr>
        <w:t>first row</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CTRL+SHIFT+END</w:t>
      </w:r>
      <w:r w:rsidRPr="001C270E">
        <w:rPr>
          <w:rFonts w:ascii="Segoe UI" w:eastAsia="Times New Roman" w:hAnsi="Segoe UI" w:cs="Segoe UI"/>
          <w:color w:val="212529"/>
          <w:sz w:val="24"/>
          <w:szCs w:val="24"/>
          <w:lang w:eastAsia="en-GB"/>
        </w:rPr>
        <w:t> to select all rows.</w:t>
      </w:r>
    </w:p>
    <w:p w14:paraId="4BC76DF0"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Right-click the selected rows and then click </w:t>
      </w:r>
      <w:r w:rsidRPr="001C270E">
        <w:rPr>
          <w:rFonts w:ascii="Segoe UI" w:eastAsia="Times New Roman" w:hAnsi="Segoe UI" w:cs="Segoe UI"/>
          <w:b/>
          <w:bCs/>
          <w:color w:val="212529"/>
          <w:sz w:val="24"/>
          <w:szCs w:val="24"/>
          <w:lang w:eastAsia="en-GB"/>
        </w:rPr>
        <w:t>Delete Rows</w:t>
      </w:r>
      <w:r w:rsidRPr="001C270E">
        <w:rPr>
          <w:rFonts w:ascii="Segoe UI" w:eastAsia="Times New Roman" w:hAnsi="Segoe UI" w:cs="Segoe UI"/>
          <w:color w:val="212529"/>
          <w:sz w:val="24"/>
          <w:szCs w:val="24"/>
          <w:lang w:eastAsia="en-GB"/>
        </w:rPr>
        <w:t>.</w:t>
      </w:r>
    </w:p>
    <w:p w14:paraId="3CD17830" w14:textId="77777777" w:rsidR="001C270E" w:rsidRPr="001C270E" w:rsidRDefault="001C270E" w:rsidP="001C270E">
      <w:pPr>
        <w:numPr>
          <w:ilvl w:val="0"/>
          <w:numId w:val="6"/>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Finally, on the </w:t>
      </w:r>
      <w:r w:rsidRPr="001C270E">
        <w:rPr>
          <w:rFonts w:ascii="Segoe UI" w:eastAsia="Times New Roman" w:hAnsi="Segoe UI" w:cs="Segoe UI"/>
          <w:b/>
          <w:bCs/>
          <w:color w:val="212529"/>
          <w:sz w:val="24"/>
          <w:szCs w:val="24"/>
          <w:lang w:eastAsia="en-GB"/>
        </w:rPr>
        <w:t>Data</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Clear</w:t>
      </w:r>
      <w:r w:rsidRPr="001C270E">
        <w:rPr>
          <w:rFonts w:ascii="Segoe UI" w:eastAsia="Times New Roman" w:hAnsi="Segoe UI" w:cs="Segoe UI"/>
          <w:color w:val="212529"/>
          <w:sz w:val="24"/>
          <w:szCs w:val="24"/>
          <w:lang w:eastAsia="en-GB"/>
        </w:rPr>
        <w:t>, then click </w:t>
      </w:r>
      <w:r w:rsidRPr="001C270E">
        <w:rPr>
          <w:rFonts w:ascii="Segoe UI" w:eastAsia="Times New Roman" w:hAnsi="Segoe UI" w:cs="Segoe UI"/>
          <w:b/>
          <w:bCs/>
          <w:color w:val="212529"/>
          <w:sz w:val="24"/>
          <w:szCs w:val="24"/>
          <w:lang w:eastAsia="en-GB"/>
        </w:rPr>
        <w:t>Filter</w:t>
      </w:r>
      <w:r w:rsidRPr="001C270E">
        <w:rPr>
          <w:rFonts w:ascii="Segoe UI" w:eastAsia="Times New Roman" w:hAnsi="Segoe UI" w:cs="Segoe UI"/>
          <w:color w:val="212529"/>
          <w:sz w:val="24"/>
          <w:szCs w:val="24"/>
          <w:lang w:eastAsia="en-GB"/>
        </w:rPr>
        <w:t>.</w:t>
      </w:r>
    </w:p>
    <w:p w14:paraId="4AFCA7C6" w14:textId="3D3CDD2D" w:rsidR="001C270E" w:rsidRPr="001C270E" w:rsidRDefault="001C270E" w:rsidP="001C270E">
      <w:pPr>
        <w:spacing w:after="0" w:line="240" w:lineRule="auto"/>
        <w:rPr>
          <w:rFonts w:ascii="Times New Roman" w:eastAsia="Times New Roman" w:hAnsi="Times New Roman" w:cs="Times New Roman"/>
          <w:sz w:val="24"/>
          <w:szCs w:val="24"/>
          <w:lang w:eastAsia="en-GB"/>
        </w:rPr>
      </w:pPr>
      <w:r w:rsidRPr="001C270E">
        <w:rPr>
          <w:rFonts w:ascii="Times New Roman" w:eastAsia="Times New Roman" w:hAnsi="Times New Roman" w:cs="Times New Roman"/>
          <w:noProof/>
          <w:sz w:val="24"/>
          <w:szCs w:val="24"/>
          <w:lang w:eastAsia="en-GB"/>
        </w:rPr>
        <w:drawing>
          <wp:inline distT="0" distB="0" distL="0" distR="0" wp14:anchorId="0DCD8022" wp14:editId="477060C2">
            <wp:extent cx="4761865" cy="3813175"/>
            <wp:effectExtent l="0" t="0" r="635"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r w:rsidRPr="001C270E">
        <w:rPr>
          <w:rFonts w:ascii="Segoe UI" w:eastAsia="Times New Roman" w:hAnsi="Segoe UI" w:cs="Segoe UI"/>
          <w:color w:val="212529"/>
          <w:sz w:val="24"/>
          <w:szCs w:val="24"/>
          <w:lang w:eastAsia="en-GB"/>
        </w:rPr>
        <w:br/>
      </w:r>
    </w:p>
    <w:p w14:paraId="59BD24B4"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C: Remove duplicate rows</w:t>
      </w:r>
    </w:p>
    <w:p w14:paraId="4835FC0F"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T (ORDER_ID)</w:t>
      </w:r>
      <w:r w:rsidRPr="001C270E">
        <w:rPr>
          <w:rFonts w:ascii="Segoe UI" w:eastAsia="Times New Roman" w:hAnsi="Segoe UI" w:cs="Segoe UI"/>
          <w:color w:val="212529"/>
          <w:sz w:val="24"/>
          <w:szCs w:val="24"/>
          <w:lang w:eastAsia="en-GB"/>
        </w:rPr>
        <w:t> since ORDER_ID values are unique.</w:t>
      </w:r>
    </w:p>
    <w:p w14:paraId="5A13B027"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Home</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Conditional Formatting&gt; Highlight Cells Rules&gt; Duplicate Values</w:t>
      </w:r>
      <w:r w:rsidRPr="001C270E">
        <w:rPr>
          <w:rFonts w:ascii="Segoe UI" w:eastAsia="Times New Roman" w:hAnsi="Segoe UI" w:cs="Segoe UI"/>
          <w:color w:val="212529"/>
          <w:sz w:val="24"/>
          <w:szCs w:val="24"/>
          <w:lang w:eastAsia="en-GB"/>
        </w:rPr>
        <w:t>, and then click </w:t>
      </w:r>
      <w:r w:rsidRPr="001C270E">
        <w:rPr>
          <w:rFonts w:ascii="Segoe UI" w:eastAsia="Times New Roman" w:hAnsi="Segoe UI" w:cs="Segoe UI"/>
          <w:b/>
          <w:bCs/>
          <w:color w:val="212529"/>
          <w:sz w:val="24"/>
          <w:szCs w:val="24"/>
          <w:lang w:eastAsia="en-GB"/>
        </w:rPr>
        <w:t>OK</w:t>
      </w:r>
      <w:r w:rsidRPr="001C270E">
        <w:rPr>
          <w:rFonts w:ascii="Segoe UI" w:eastAsia="Times New Roman" w:hAnsi="Segoe UI" w:cs="Segoe UI"/>
          <w:color w:val="212529"/>
          <w:sz w:val="24"/>
          <w:szCs w:val="24"/>
          <w:lang w:eastAsia="en-GB"/>
        </w:rPr>
        <w:t>.</w:t>
      </w:r>
    </w:p>
    <w:p w14:paraId="4059A6CD"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the whole datasheet </w:t>
      </w:r>
      <w:r w:rsidRPr="001C270E">
        <w:rPr>
          <w:rFonts w:ascii="Segoe UI" w:eastAsia="Times New Roman" w:hAnsi="Segoe UI" w:cs="Segoe UI"/>
          <w:b/>
          <w:bCs/>
          <w:color w:val="212529"/>
          <w:sz w:val="24"/>
          <w:szCs w:val="24"/>
          <w:lang w:eastAsia="en-GB"/>
        </w:rPr>
        <w:t>(CTRL+SHIFT+END)</w:t>
      </w:r>
    </w:p>
    <w:p w14:paraId="4A60F01F"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Data</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Remove Duplicates</w:t>
      </w:r>
      <w:r w:rsidRPr="001C270E">
        <w:rPr>
          <w:rFonts w:ascii="Segoe UI" w:eastAsia="Times New Roman" w:hAnsi="Segoe UI" w:cs="Segoe UI"/>
          <w:color w:val="212529"/>
          <w:sz w:val="24"/>
          <w:szCs w:val="24"/>
          <w:lang w:eastAsia="en-GB"/>
        </w:rPr>
        <w:t>.</w:t>
      </w:r>
    </w:p>
    <w:p w14:paraId="03E8B373"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the Remove Duplicates dialog box, ensure that </w:t>
      </w:r>
      <w:proofErr w:type="gramStart"/>
      <w:r w:rsidRPr="001C270E">
        <w:rPr>
          <w:rFonts w:ascii="Segoe UI" w:eastAsia="Times New Roman" w:hAnsi="Segoe UI" w:cs="Segoe UI"/>
          <w:b/>
          <w:bCs/>
          <w:color w:val="212529"/>
          <w:sz w:val="24"/>
          <w:szCs w:val="24"/>
          <w:lang w:eastAsia="en-GB"/>
        </w:rPr>
        <w:t>Select</w:t>
      </w:r>
      <w:proofErr w:type="gramEnd"/>
      <w:r w:rsidRPr="001C270E">
        <w:rPr>
          <w:rFonts w:ascii="Segoe UI" w:eastAsia="Times New Roman" w:hAnsi="Segoe UI" w:cs="Segoe UI"/>
          <w:b/>
          <w:bCs/>
          <w:color w:val="212529"/>
          <w:sz w:val="24"/>
          <w:szCs w:val="24"/>
          <w:lang w:eastAsia="en-GB"/>
        </w:rPr>
        <w:t xml:space="preserve"> all columns</w:t>
      </w:r>
      <w:r w:rsidRPr="001C270E">
        <w:rPr>
          <w:rFonts w:ascii="Segoe UI" w:eastAsia="Times New Roman" w:hAnsi="Segoe UI" w:cs="Segoe UI"/>
          <w:color w:val="212529"/>
          <w:sz w:val="24"/>
          <w:szCs w:val="24"/>
          <w:lang w:eastAsia="en-GB"/>
        </w:rPr>
        <w:t> is checked and that </w:t>
      </w:r>
      <w:r w:rsidRPr="001C270E">
        <w:rPr>
          <w:rFonts w:ascii="Segoe UI" w:eastAsia="Times New Roman" w:hAnsi="Segoe UI" w:cs="Segoe UI"/>
          <w:b/>
          <w:bCs/>
          <w:color w:val="212529"/>
          <w:sz w:val="24"/>
          <w:szCs w:val="24"/>
          <w:lang w:eastAsia="en-GB"/>
        </w:rPr>
        <w:t>My data has headers</w:t>
      </w:r>
      <w:r w:rsidRPr="001C270E">
        <w:rPr>
          <w:rFonts w:ascii="Segoe UI" w:eastAsia="Times New Roman" w:hAnsi="Segoe UI" w:cs="Segoe UI"/>
          <w:color w:val="212529"/>
          <w:sz w:val="24"/>
          <w:szCs w:val="24"/>
          <w:lang w:eastAsia="en-GB"/>
        </w:rPr>
        <w:t> is also checked, then click </w:t>
      </w:r>
      <w:r w:rsidRPr="001C270E">
        <w:rPr>
          <w:rFonts w:ascii="Segoe UI" w:eastAsia="Times New Roman" w:hAnsi="Segoe UI" w:cs="Segoe UI"/>
          <w:b/>
          <w:bCs/>
          <w:color w:val="212529"/>
          <w:sz w:val="24"/>
          <w:szCs w:val="24"/>
          <w:lang w:eastAsia="en-GB"/>
        </w:rPr>
        <w:t>OK</w:t>
      </w:r>
      <w:r w:rsidRPr="001C270E">
        <w:rPr>
          <w:rFonts w:ascii="Segoe UI" w:eastAsia="Times New Roman" w:hAnsi="Segoe UI" w:cs="Segoe UI"/>
          <w:color w:val="212529"/>
          <w:sz w:val="24"/>
          <w:szCs w:val="24"/>
          <w:lang w:eastAsia="en-GB"/>
        </w:rPr>
        <w:t>.</w:t>
      </w:r>
    </w:p>
    <w:p w14:paraId="1139029F" w14:textId="77777777" w:rsidR="001C270E" w:rsidRPr="001C270E" w:rsidRDefault="001C270E" w:rsidP="001C270E">
      <w:pPr>
        <w:numPr>
          <w:ilvl w:val="0"/>
          <w:numId w:val="7"/>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the pop-up box informing you how many duplicate values were found and removed, click </w:t>
      </w:r>
      <w:r w:rsidRPr="001C270E">
        <w:rPr>
          <w:rFonts w:ascii="Segoe UI" w:eastAsia="Times New Roman" w:hAnsi="Segoe UI" w:cs="Segoe UI"/>
          <w:b/>
          <w:bCs/>
          <w:color w:val="212529"/>
          <w:sz w:val="24"/>
          <w:szCs w:val="24"/>
          <w:lang w:eastAsia="en-GB"/>
        </w:rPr>
        <w:t>OK</w:t>
      </w:r>
      <w:r w:rsidRPr="001C270E">
        <w:rPr>
          <w:rFonts w:ascii="Segoe UI" w:eastAsia="Times New Roman" w:hAnsi="Segoe UI" w:cs="Segoe UI"/>
          <w:color w:val="212529"/>
          <w:sz w:val="24"/>
          <w:szCs w:val="24"/>
          <w:lang w:eastAsia="en-GB"/>
        </w:rPr>
        <w:t>.</w:t>
      </w:r>
    </w:p>
    <w:p w14:paraId="532637F2" w14:textId="6912DBE2" w:rsidR="001C270E" w:rsidRPr="001C270E" w:rsidRDefault="001C270E" w:rsidP="001C270E">
      <w:pPr>
        <w:spacing w:after="0" w:line="240" w:lineRule="auto"/>
        <w:rPr>
          <w:rFonts w:ascii="Times New Roman" w:eastAsia="Times New Roman" w:hAnsi="Times New Roman" w:cs="Times New Roman"/>
          <w:sz w:val="24"/>
          <w:szCs w:val="24"/>
          <w:lang w:eastAsia="en-GB"/>
        </w:rPr>
      </w:pPr>
      <w:r w:rsidRPr="001C270E">
        <w:rPr>
          <w:rFonts w:ascii="Times New Roman" w:eastAsia="Times New Roman" w:hAnsi="Times New Roman" w:cs="Times New Roman"/>
          <w:noProof/>
          <w:sz w:val="24"/>
          <w:szCs w:val="24"/>
          <w:lang w:eastAsia="en-GB"/>
        </w:rPr>
        <w:lastRenderedPageBreak/>
        <w:drawing>
          <wp:inline distT="0" distB="0" distL="0" distR="0" wp14:anchorId="1FB95D37" wp14:editId="4E0D235F">
            <wp:extent cx="4761865" cy="1906270"/>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1906270"/>
                    </a:xfrm>
                    <a:prstGeom prst="rect">
                      <a:avLst/>
                    </a:prstGeom>
                    <a:noFill/>
                    <a:ln>
                      <a:noFill/>
                    </a:ln>
                  </pic:spPr>
                </pic:pic>
              </a:graphicData>
            </a:graphic>
          </wp:inline>
        </w:drawing>
      </w:r>
      <w:r w:rsidRPr="001C270E">
        <w:rPr>
          <w:rFonts w:ascii="Segoe UI" w:eastAsia="Times New Roman" w:hAnsi="Segoe UI" w:cs="Segoe UI"/>
          <w:color w:val="212529"/>
          <w:sz w:val="24"/>
          <w:szCs w:val="24"/>
          <w:lang w:eastAsia="en-GB"/>
        </w:rPr>
        <w:br/>
      </w:r>
    </w:p>
    <w:p w14:paraId="7C3D22DD"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D: Use Find &amp; Replace to correct misspelling</w:t>
      </w:r>
    </w:p>
    <w:p w14:paraId="506F8453" w14:textId="77777777" w:rsidR="001C270E" w:rsidRPr="001C270E" w:rsidRDefault="001C270E" w:rsidP="001C270E">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Home</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Find &amp; Select</w:t>
      </w:r>
      <w:r w:rsidRPr="001C270E">
        <w:rPr>
          <w:rFonts w:ascii="Segoe UI" w:eastAsia="Times New Roman" w:hAnsi="Segoe UI" w:cs="Segoe UI"/>
          <w:color w:val="212529"/>
          <w:sz w:val="24"/>
          <w:szCs w:val="24"/>
          <w:lang w:eastAsia="en-GB"/>
        </w:rPr>
        <w:t>.</w:t>
      </w:r>
    </w:p>
    <w:p w14:paraId="613450B9" w14:textId="77777777" w:rsidR="001C270E" w:rsidRPr="001C270E" w:rsidRDefault="001C270E" w:rsidP="001C270E">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w:t>
      </w:r>
      <w:r w:rsidRPr="001C270E">
        <w:rPr>
          <w:rFonts w:ascii="Segoe UI" w:eastAsia="Times New Roman" w:hAnsi="Segoe UI" w:cs="Segoe UI"/>
          <w:b/>
          <w:bCs/>
          <w:color w:val="212529"/>
          <w:sz w:val="24"/>
          <w:szCs w:val="24"/>
          <w:lang w:eastAsia="en-GB"/>
        </w:rPr>
        <w:t>Find</w:t>
      </w:r>
      <w:r w:rsidRPr="001C270E">
        <w:rPr>
          <w:rFonts w:ascii="Segoe UI" w:eastAsia="Times New Roman" w:hAnsi="Segoe UI" w:cs="Segoe UI"/>
          <w:color w:val="212529"/>
          <w:sz w:val="24"/>
          <w:szCs w:val="24"/>
          <w:lang w:eastAsia="en-GB"/>
        </w:rPr>
        <w:t>. In Find what, type </w:t>
      </w:r>
      <w:proofErr w:type="spellStart"/>
      <w:r w:rsidRPr="001C270E">
        <w:rPr>
          <w:rFonts w:ascii="Segoe UI" w:eastAsia="Times New Roman" w:hAnsi="Segoe UI" w:cs="Segoe UI"/>
          <w:b/>
          <w:bCs/>
          <w:color w:val="212529"/>
          <w:sz w:val="24"/>
          <w:szCs w:val="24"/>
          <w:lang w:eastAsia="en-GB"/>
        </w:rPr>
        <w:t>jcb</w:t>
      </w:r>
      <w:proofErr w:type="spellEnd"/>
      <w:r w:rsidRPr="001C270E">
        <w:rPr>
          <w:rFonts w:ascii="Segoe UI" w:eastAsia="Times New Roman" w:hAnsi="Segoe UI" w:cs="Segoe UI"/>
          <w:color w:val="212529"/>
          <w:sz w:val="24"/>
          <w:szCs w:val="24"/>
          <w:lang w:eastAsia="en-GB"/>
        </w:rPr>
        <w:t>, and click </w:t>
      </w:r>
      <w:r w:rsidRPr="001C270E">
        <w:rPr>
          <w:rFonts w:ascii="Segoe UI" w:eastAsia="Times New Roman" w:hAnsi="Segoe UI" w:cs="Segoe UI"/>
          <w:b/>
          <w:bCs/>
          <w:color w:val="212529"/>
          <w:sz w:val="24"/>
          <w:szCs w:val="24"/>
          <w:lang w:eastAsia="en-GB"/>
        </w:rPr>
        <w:t>Find All</w:t>
      </w:r>
      <w:r w:rsidRPr="001C270E">
        <w:rPr>
          <w:rFonts w:ascii="Segoe UI" w:eastAsia="Times New Roman" w:hAnsi="Segoe UI" w:cs="Segoe UI"/>
          <w:color w:val="212529"/>
          <w:sz w:val="24"/>
          <w:szCs w:val="24"/>
          <w:lang w:eastAsia="en-GB"/>
        </w:rPr>
        <w:t>.</w:t>
      </w:r>
    </w:p>
    <w:p w14:paraId="2F09AA9D" w14:textId="77777777" w:rsidR="001C270E" w:rsidRPr="001C270E" w:rsidRDefault="001C270E" w:rsidP="001C270E">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w:t>
      </w:r>
      <w:r w:rsidRPr="001C270E">
        <w:rPr>
          <w:rFonts w:ascii="Segoe UI" w:eastAsia="Times New Roman" w:hAnsi="Segoe UI" w:cs="Segoe UI"/>
          <w:b/>
          <w:bCs/>
          <w:color w:val="212529"/>
          <w:sz w:val="24"/>
          <w:szCs w:val="24"/>
          <w:lang w:eastAsia="en-GB"/>
        </w:rPr>
        <w:t>Replace</w:t>
      </w:r>
      <w:r w:rsidRPr="001C270E">
        <w:rPr>
          <w:rFonts w:ascii="Segoe UI" w:eastAsia="Times New Roman" w:hAnsi="Segoe UI" w:cs="Segoe UI"/>
          <w:color w:val="212529"/>
          <w:sz w:val="24"/>
          <w:szCs w:val="24"/>
          <w:lang w:eastAsia="en-GB"/>
        </w:rPr>
        <w:t>.</w:t>
      </w:r>
    </w:p>
    <w:p w14:paraId="20E327F9" w14:textId="77777777" w:rsidR="001C270E" w:rsidRPr="001C270E" w:rsidRDefault="001C270E" w:rsidP="001C270E">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Replace with, type </w:t>
      </w:r>
      <w:r w:rsidRPr="001C270E">
        <w:rPr>
          <w:rFonts w:ascii="Segoe UI" w:eastAsia="Times New Roman" w:hAnsi="Segoe UI" w:cs="Segoe UI"/>
          <w:b/>
          <w:bCs/>
          <w:color w:val="212529"/>
          <w:sz w:val="24"/>
          <w:szCs w:val="24"/>
          <w:lang w:eastAsia="en-GB"/>
        </w:rPr>
        <w:t>JCB</w:t>
      </w:r>
      <w:r w:rsidRPr="001C270E">
        <w:rPr>
          <w:rFonts w:ascii="Segoe UI" w:eastAsia="Times New Roman" w:hAnsi="Segoe UI" w:cs="Segoe UI"/>
          <w:color w:val="212529"/>
          <w:sz w:val="24"/>
          <w:szCs w:val="24"/>
          <w:lang w:eastAsia="en-GB"/>
        </w:rPr>
        <w:t>, click </w:t>
      </w:r>
      <w:r w:rsidRPr="001C270E">
        <w:rPr>
          <w:rFonts w:ascii="Segoe UI" w:eastAsia="Times New Roman" w:hAnsi="Segoe UI" w:cs="Segoe UI"/>
          <w:b/>
          <w:bCs/>
          <w:color w:val="212529"/>
          <w:sz w:val="24"/>
          <w:szCs w:val="24"/>
          <w:lang w:eastAsia="en-GB"/>
        </w:rPr>
        <w:t>Replace All</w:t>
      </w:r>
      <w:r w:rsidRPr="001C270E">
        <w:rPr>
          <w:rFonts w:ascii="Segoe UI" w:eastAsia="Times New Roman" w:hAnsi="Segoe UI" w:cs="Segoe UI"/>
          <w:color w:val="212529"/>
          <w:sz w:val="24"/>
          <w:szCs w:val="24"/>
          <w:lang w:eastAsia="en-GB"/>
        </w:rPr>
        <w:t>, and then click the </w:t>
      </w:r>
      <w:r w:rsidRPr="001C270E">
        <w:rPr>
          <w:rFonts w:ascii="Segoe UI" w:eastAsia="Times New Roman" w:hAnsi="Segoe UI" w:cs="Segoe UI"/>
          <w:b/>
          <w:bCs/>
          <w:color w:val="212529"/>
          <w:sz w:val="24"/>
          <w:szCs w:val="24"/>
          <w:lang w:eastAsia="en-GB"/>
        </w:rPr>
        <w:t>Close</w:t>
      </w:r>
      <w:r w:rsidRPr="001C270E">
        <w:rPr>
          <w:rFonts w:ascii="Segoe UI" w:eastAsia="Times New Roman" w:hAnsi="Segoe UI" w:cs="Segoe UI"/>
          <w:color w:val="212529"/>
          <w:sz w:val="24"/>
          <w:szCs w:val="24"/>
          <w:lang w:eastAsia="en-GB"/>
        </w:rPr>
        <w:t> icon.</w:t>
      </w:r>
    </w:p>
    <w:p w14:paraId="45813441" w14:textId="77777777" w:rsidR="001C270E" w:rsidRPr="001C270E" w:rsidRDefault="001C270E" w:rsidP="001C270E">
      <w:pPr>
        <w:numPr>
          <w:ilvl w:val="0"/>
          <w:numId w:val="8"/>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Home</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Conditional Formatting&gt; Clear Rules&gt; Clear Rules from Entire Sheet</w:t>
      </w:r>
      <w:r w:rsidRPr="001C270E">
        <w:rPr>
          <w:rFonts w:ascii="Segoe UI" w:eastAsia="Times New Roman" w:hAnsi="Segoe UI" w:cs="Segoe UI"/>
          <w:color w:val="212529"/>
          <w:sz w:val="24"/>
          <w:szCs w:val="24"/>
          <w:lang w:eastAsia="en-GB"/>
        </w:rPr>
        <w:t>.</w:t>
      </w:r>
    </w:p>
    <w:p w14:paraId="08BE6F51" w14:textId="07EF1587" w:rsidR="001C270E" w:rsidRPr="001C270E" w:rsidRDefault="001C270E" w:rsidP="001C270E">
      <w:pPr>
        <w:spacing w:after="0" w:line="240" w:lineRule="auto"/>
        <w:rPr>
          <w:rFonts w:ascii="Times New Roman" w:eastAsia="Times New Roman" w:hAnsi="Times New Roman" w:cs="Times New Roman"/>
          <w:sz w:val="24"/>
          <w:szCs w:val="24"/>
          <w:lang w:eastAsia="en-GB"/>
        </w:rPr>
      </w:pPr>
      <w:r w:rsidRPr="001C270E">
        <w:rPr>
          <w:rFonts w:ascii="Times New Roman" w:eastAsia="Times New Roman" w:hAnsi="Times New Roman" w:cs="Times New Roman"/>
          <w:noProof/>
          <w:sz w:val="24"/>
          <w:szCs w:val="24"/>
          <w:lang w:eastAsia="en-GB"/>
        </w:rPr>
        <w:lastRenderedPageBreak/>
        <w:drawing>
          <wp:inline distT="0" distB="0" distL="0" distR="0" wp14:anchorId="2539B7B0" wp14:editId="21AD1443">
            <wp:extent cx="3813175" cy="4951730"/>
            <wp:effectExtent l="0" t="0" r="0" b="127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4951730"/>
                    </a:xfrm>
                    <a:prstGeom prst="rect">
                      <a:avLst/>
                    </a:prstGeom>
                    <a:noFill/>
                    <a:ln>
                      <a:noFill/>
                    </a:ln>
                  </pic:spPr>
                </pic:pic>
              </a:graphicData>
            </a:graphic>
          </wp:inline>
        </w:drawing>
      </w:r>
      <w:r w:rsidRPr="001C270E">
        <w:rPr>
          <w:rFonts w:ascii="Segoe UI" w:eastAsia="Times New Roman" w:hAnsi="Segoe UI" w:cs="Segoe UI"/>
          <w:color w:val="212529"/>
          <w:sz w:val="24"/>
          <w:szCs w:val="24"/>
          <w:lang w:eastAsia="en-GB"/>
        </w:rPr>
        <w:br/>
      </w:r>
    </w:p>
    <w:p w14:paraId="0CC137C4" w14:textId="77777777" w:rsidR="001C270E" w:rsidRPr="001C270E" w:rsidRDefault="001C270E" w:rsidP="001C270E">
      <w:pPr>
        <w:spacing w:after="100" w:afterAutospacing="1" w:line="240" w:lineRule="auto"/>
        <w:outlineLvl w:val="0"/>
        <w:rPr>
          <w:rFonts w:ascii="Segoe UI" w:eastAsia="Times New Roman" w:hAnsi="Segoe UI" w:cs="Segoe UI"/>
          <w:color w:val="212529"/>
          <w:kern w:val="36"/>
          <w:sz w:val="48"/>
          <w:szCs w:val="48"/>
          <w:lang w:eastAsia="en-GB"/>
        </w:rPr>
      </w:pPr>
      <w:r w:rsidRPr="001C270E">
        <w:rPr>
          <w:rFonts w:ascii="Segoe UI" w:eastAsia="Times New Roman" w:hAnsi="Segoe UI" w:cs="Segoe UI"/>
          <w:color w:val="212529"/>
          <w:kern w:val="36"/>
          <w:sz w:val="48"/>
          <w:szCs w:val="48"/>
          <w:lang w:eastAsia="en-GB"/>
        </w:rPr>
        <w:t>Exercise 2: Dealing with Inconsistencies in Data</w:t>
      </w:r>
    </w:p>
    <w:p w14:paraId="6B851CAA" w14:textId="77777777" w:rsidR="001C270E" w:rsidRPr="001C270E" w:rsidRDefault="001C270E" w:rsidP="001C270E">
      <w:pPr>
        <w:spacing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this exercise, you will learn how to change the case of text, how to change date formatting, and how to trim whitespace from data.</w:t>
      </w:r>
    </w:p>
    <w:p w14:paraId="6CA98404"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A: Use the PROPER function to change text from upper case to proper case</w:t>
      </w:r>
    </w:p>
    <w:p w14:paraId="3E3A7AC6"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row </w:t>
      </w:r>
      <w:r w:rsidRPr="001C270E">
        <w:rPr>
          <w:rFonts w:ascii="Segoe UI" w:eastAsia="Times New Roman" w:hAnsi="Segoe UI" w:cs="Segoe UI"/>
          <w:b/>
          <w:bCs/>
          <w:color w:val="212529"/>
          <w:sz w:val="24"/>
          <w:szCs w:val="24"/>
          <w:lang w:eastAsia="en-GB"/>
        </w:rPr>
        <w:t>2</w:t>
      </w:r>
      <w:r w:rsidRPr="001C270E">
        <w:rPr>
          <w:rFonts w:ascii="Segoe UI" w:eastAsia="Times New Roman" w:hAnsi="Segoe UI" w:cs="Segoe UI"/>
          <w:color w:val="212529"/>
          <w:sz w:val="24"/>
          <w:szCs w:val="24"/>
          <w:lang w:eastAsia="en-GB"/>
        </w:rPr>
        <w:t>, then right-click it and choose </w:t>
      </w:r>
      <w:r w:rsidRPr="001C270E">
        <w:rPr>
          <w:rFonts w:ascii="Segoe UI" w:eastAsia="Times New Roman" w:hAnsi="Segoe UI" w:cs="Segoe UI"/>
          <w:b/>
          <w:bCs/>
          <w:color w:val="212529"/>
          <w:sz w:val="24"/>
          <w:szCs w:val="24"/>
          <w:lang w:eastAsia="en-GB"/>
        </w:rPr>
        <w:t>Insert Rows</w:t>
      </w:r>
      <w:r w:rsidRPr="001C270E">
        <w:rPr>
          <w:rFonts w:ascii="Segoe UI" w:eastAsia="Times New Roman" w:hAnsi="Segoe UI" w:cs="Segoe UI"/>
          <w:color w:val="212529"/>
          <w:sz w:val="24"/>
          <w:szCs w:val="24"/>
          <w:lang w:eastAsia="en-GB"/>
        </w:rPr>
        <w:t>.</w:t>
      </w:r>
    </w:p>
    <w:p w14:paraId="6484D85E"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=PROPER(A1)</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576D7134"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Hover over the bottom-right corner of cell </w:t>
      </w:r>
      <w:proofErr w:type="gramStart"/>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 and</w:t>
      </w:r>
      <w:proofErr w:type="gramEnd"/>
      <w:r w:rsidRPr="001C270E">
        <w:rPr>
          <w:rFonts w:ascii="Segoe UI" w:eastAsia="Times New Roman" w:hAnsi="Segoe UI" w:cs="Segoe UI"/>
          <w:color w:val="212529"/>
          <w:sz w:val="24"/>
          <w:szCs w:val="24"/>
          <w:lang w:eastAsia="en-GB"/>
        </w:rPr>
        <w:t xml:space="preserve"> drag the </w:t>
      </w:r>
      <w:r w:rsidRPr="001C270E">
        <w:rPr>
          <w:rFonts w:ascii="Segoe UI" w:eastAsia="Times New Roman" w:hAnsi="Segoe UI" w:cs="Segoe UI"/>
          <w:b/>
          <w:bCs/>
          <w:color w:val="212529"/>
          <w:sz w:val="24"/>
          <w:szCs w:val="24"/>
          <w:lang w:eastAsia="en-GB"/>
        </w:rPr>
        <w:t>Fill Handle</w:t>
      </w:r>
      <w:r w:rsidRPr="001C270E">
        <w:rPr>
          <w:rFonts w:ascii="Segoe UI" w:eastAsia="Times New Roman" w:hAnsi="Segoe UI" w:cs="Segoe UI"/>
          <w:color w:val="212529"/>
          <w:sz w:val="24"/>
          <w:szCs w:val="24"/>
          <w:lang w:eastAsia="en-GB"/>
        </w:rPr>
        <w:t> across to the last column.</w:t>
      </w:r>
    </w:p>
    <w:p w14:paraId="1C9CB6AD" w14:textId="77777777" w:rsidR="001C270E" w:rsidRPr="001C270E" w:rsidRDefault="001C270E" w:rsidP="001C270E">
      <w:pPr>
        <w:numPr>
          <w:ilvl w:val="1"/>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lastRenderedPageBreak/>
        <w:t>If dragging across is too difficult with the mouse, then select the cells in the row 2 using </w:t>
      </w:r>
      <w:r w:rsidRPr="001C270E">
        <w:rPr>
          <w:rFonts w:ascii="Segoe UI" w:eastAsia="Times New Roman" w:hAnsi="Segoe UI" w:cs="Segoe UI"/>
          <w:b/>
          <w:bCs/>
          <w:color w:val="212529"/>
          <w:sz w:val="24"/>
          <w:szCs w:val="24"/>
          <w:lang w:eastAsia="en-GB"/>
        </w:rPr>
        <w:t>SHIFT+RIGHT ARROW</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F2</w:t>
      </w:r>
      <w:r w:rsidRPr="001C270E">
        <w:rPr>
          <w:rFonts w:ascii="Segoe UI" w:eastAsia="Times New Roman" w:hAnsi="Segoe UI" w:cs="Segoe UI"/>
          <w:color w:val="212529"/>
          <w:sz w:val="24"/>
          <w:szCs w:val="24"/>
          <w:lang w:eastAsia="en-GB"/>
        </w:rPr>
        <w:t xml:space="preserve"> to put the cursor focus back </w:t>
      </w:r>
      <w:proofErr w:type="gramStart"/>
      <w:r w:rsidRPr="001C270E">
        <w:rPr>
          <w:rFonts w:ascii="Segoe UI" w:eastAsia="Times New Roman" w:hAnsi="Segoe UI" w:cs="Segoe UI"/>
          <w:color w:val="212529"/>
          <w:sz w:val="24"/>
          <w:szCs w:val="24"/>
          <w:lang w:eastAsia="en-GB"/>
        </w:rPr>
        <w:t>in</w:t>
      </w:r>
      <w:proofErr w:type="gramEnd"/>
      <w:r w:rsidRPr="001C270E">
        <w:rPr>
          <w:rFonts w:ascii="Segoe UI" w:eastAsia="Times New Roman" w:hAnsi="Segoe UI" w:cs="Segoe UI"/>
          <w:color w:val="212529"/>
          <w:sz w:val="24"/>
          <w:szCs w:val="24"/>
          <w:lang w:eastAsia="en-GB"/>
        </w:rPr>
        <w:t xml:space="preserve"> cell </w:t>
      </w:r>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 then hold </w:t>
      </w:r>
      <w:r w:rsidRPr="001C270E">
        <w:rPr>
          <w:rFonts w:ascii="Segoe UI" w:eastAsia="Times New Roman" w:hAnsi="Segoe UI" w:cs="Segoe UI"/>
          <w:b/>
          <w:bCs/>
          <w:color w:val="212529"/>
          <w:sz w:val="24"/>
          <w:szCs w:val="24"/>
          <w:lang w:eastAsia="en-GB"/>
        </w:rPr>
        <w:t>CTRL</w:t>
      </w:r>
      <w:r w:rsidRPr="001C270E">
        <w:rPr>
          <w:rFonts w:ascii="Segoe UI" w:eastAsia="Times New Roman" w:hAnsi="Segoe UI" w:cs="Segoe UI"/>
          <w:color w:val="212529"/>
          <w:sz w:val="24"/>
          <w:szCs w:val="24"/>
          <w:lang w:eastAsia="en-GB"/>
        </w:rPr>
        <w:t> while you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4318DC12"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row </w:t>
      </w:r>
      <w:r w:rsidRPr="001C270E">
        <w:rPr>
          <w:rFonts w:ascii="Segoe UI" w:eastAsia="Times New Roman" w:hAnsi="Segoe UI" w:cs="Segoe UI"/>
          <w:b/>
          <w:bCs/>
          <w:color w:val="212529"/>
          <w:sz w:val="24"/>
          <w:szCs w:val="24"/>
          <w:lang w:eastAsia="en-GB"/>
        </w:rPr>
        <w:t>2</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CTRL+C</w:t>
      </w:r>
      <w:r w:rsidRPr="001C270E">
        <w:rPr>
          <w:rFonts w:ascii="Segoe UI" w:eastAsia="Times New Roman" w:hAnsi="Segoe UI" w:cs="Segoe UI"/>
          <w:color w:val="212529"/>
          <w:sz w:val="24"/>
          <w:szCs w:val="24"/>
          <w:lang w:eastAsia="en-GB"/>
        </w:rPr>
        <w:t>.</w:t>
      </w:r>
    </w:p>
    <w:p w14:paraId="2BBF747C"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row </w:t>
      </w:r>
      <w:r w:rsidRPr="001C270E">
        <w:rPr>
          <w:rFonts w:ascii="Segoe UI" w:eastAsia="Times New Roman" w:hAnsi="Segoe UI" w:cs="Segoe UI"/>
          <w:b/>
          <w:bCs/>
          <w:color w:val="212529"/>
          <w:sz w:val="24"/>
          <w:szCs w:val="24"/>
          <w:lang w:eastAsia="en-GB"/>
        </w:rPr>
        <w:t>1</w:t>
      </w:r>
      <w:r w:rsidRPr="001C270E">
        <w:rPr>
          <w:rFonts w:ascii="Segoe UI" w:eastAsia="Times New Roman" w:hAnsi="Segoe UI" w:cs="Segoe UI"/>
          <w:color w:val="212529"/>
          <w:sz w:val="24"/>
          <w:szCs w:val="24"/>
          <w:lang w:eastAsia="en-GB"/>
        </w:rPr>
        <w:t>, Right-click and choose </w:t>
      </w:r>
      <w:r w:rsidRPr="001C270E">
        <w:rPr>
          <w:rFonts w:ascii="Segoe UI" w:eastAsia="Times New Roman" w:hAnsi="Segoe UI" w:cs="Segoe UI"/>
          <w:b/>
          <w:bCs/>
          <w:color w:val="212529"/>
          <w:sz w:val="24"/>
          <w:szCs w:val="24"/>
          <w:lang w:eastAsia="en-GB"/>
        </w:rPr>
        <w:t>Paste Options&gt;Values</w:t>
      </w:r>
      <w:r w:rsidRPr="001C270E">
        <w:rPr>
          <w:rFonts w:ascii="Segoe UI" w:eastAsia="Times New Roman" w:hAnsi="Segoe UI" w:cs="Segoe UI"/>
          <w:color w:val="212529"/>
          <w:sz w:val="24"/>
          <w:szCs w:val="24"/>
          <w:lang w:eastAsia="en-GB"/>
        </w:rPr>
        <w:t>.</w:t>
      </w:r>
    </w:p>
    <w:p w14:paraId="6AE479A2" w14:textId="77777777" w:rsidR="001C270E" w:rsidRPr="001C270E" w:rsidRDefault="001C270E" w:rsidP="001C270E">
      <w:pPr>
        <w:numPr>
          <w:ilvl w:val="0"/>
          <w:numId w:val="9"/>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row </w:t>
      </w:r>
      <w:r w:rsidRPr="001C270E">
        <w:rPr>
          <w:rFonts w:ascii="Segoe UI" w:eastAsia="Times New Roman" w:hAnsi="Segoe UI" w:cs="Segoe UI"/>
          <w:b/>
          <w:bCs/>
          <w:color w:val="212529"/>
          <w:sz w:val="24"/>
          <w:szCs w:val="24"/>
          <w:lang w:eastAsia="en-GB"/>
        </w:rPr>
        <w:t>2</w:t>
      </w:r>
      <w:r w:rsidRPr="001C270E">
        <w:rPr>
          <w:rFonts w:ascii="Segoe UI" w:eastAsia="Times New Roman" w:hAnsi="Segoe UI" w:cs="Segoe UI"/>
          <w:color w:val="212529"/>
          <w:sz w:val="24"/>
          <w:szCs w:val="24"/>
          <w:lang w:eastAsia="en-GB"/>
        </w:rPr>
        <w:t>, right-click it and choose </w:t>
      </w:r>
      <w:r w:rsidRPr="001C270E">
        <w:rPr>
          <w:rFonts w:ascii="Segoe UI" w:eastAsia="Times New Roman" w:hAnsi="Segoe UI" w:cs="Segoe UI"/>
          <w:b/>
          <w:bCs/>
          <w:color w:val="212529"/>
          <w:sz w:val="24"/>
          <w:szCs w:val="24"/>
          <w:lang w:eastAsia="en-GB"/>
        </w:rPr>
        <w:t>Delete Rows</w:t>
      </w:r>
      <w:r w:rsidRPr="001C270E">
        <w:rPr>
          <w:rFonts w:ascii="Segoe UI" w:eastAsia="Times New Roman" w:hAnsi="Segoe UI" w:cs="Segoe UI"/>
          <w:color w:val="212529"/>
          <w:sz w:val="24"/>
          <w:szCs w:val="24"/>
          <w:lang w:eastAsia="en-GB"/>
        </w:rPr>
        <w:t>.</w:t>
      </w:r>
    </w:p>
    <w:p w14:paraId="5A1B2BB8"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B: Use the UPPER function to change text from proper case to upper case</w:t>
      </w:r>
    </w:p>
    <w:p w14:paraId="5F691306"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AG (Generation)</w:t>
      </w:r>
      <w:r w:rsidRPr="001C270E">
        <w:rPr>
          <w:rFonts w:ascii="Segoe UI" w:eastAsia="Times New Roman" w:hAnsi="Segoe UI" w:cs="Segoe UI"/>
          <w:color w:val="212529"/>
          <w:sz w:val="24"/>
          <w:szCs w:val="24"/>
          <w:lang w:eastAsia="en-GB"/>
        </w:rPr>
        <w:t>. Then right-click and choose </w:t>
      </w:r>
      <w:r w:rsidRPr="001C270E">
        <w:rPr>
          <w:rFonts w:ascii="Segoe UI" w:eastAsia="Times New Roman" w:hAnsi="Segoe UI" w:cs="Segoe UI"/>
          <w:b/>
          <w:bCs/>
          <w:color w:val="212529"/>
          <w:sz w:val="24"/>
          <w:szCs w:val="24"/>
          <w:lang w:eastAsia="en-GB"/>
        </w:rPr>
        <w:t>Insert Columns</w:t>
      </w:r>
      <w:r w:rsidRPr="001C270E">
        <w:rPr>
          <w:rFonts w:ascii="Segoe UI" w:eastAsia="Times New Roman" w:hAnsi="Segoe UI" w:cs="Segoe UI"/>
          <w:color w:val="212529"/>
          <w:sz w:val="24"/>
          <w:szCs w:val="24"/>
          <w:lang w:eastAsia="en-GB"/>
        </w:rPr>
        <w:t>. In cell </w:t>
      </w:r>
      <w:r w:rsidRPr="001C270E">
        <w:rPr>
          <w:rFonts w:ascii="Segoe UI" w:eastAsia="Times New Roman" w:hAnsi="Segoe UI" w:cs="Segoe UI"/>
          <w:b/>
          <w:bCs/>
          <w:color w:val="212529"/>
          <w:sz w:val="24"/>
          <w:szCs w:val="24"/>
          <w:lang w:eastAsia="en-GB"/>
        </w:rPr>
        <w:t>AG1</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Generation</w:t>
      </w:r>
      <w:r w:rsidRPr="001C270E">
        <w:rPr>
          <w:rFonts w:ascii="Segoe UI" w:eastAsia="Times New Roman" w:hAnsi="Segoe UI" w:cs="Segoe UI"/>
          <w:color w:val="212529"/>
          <w:sz w:val="24"/>
          <w:szCs w:val="24"/>
          <w:lang w:eastAsia="en-GB"/>
        </w:rPr>
        <w:t>.</w:t>
      </w:r>
    </w:p>
    <w:p w14:paraId="5D0BBD92"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AG2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=UPPER(AH2)</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26747590"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Hover over the bottom-right corner of cell </w:t>
      </w:r>
      <w:r w:rsidRPr="001C270E">
        <w:rPr>
          <w:rFonts w:ascii="Segoe UI" w:eastAsia="Times New Roman" w:hAnsi="Segoe UI" w:cs="Segoe UI"/>
          <w:b/>
          <w:bCs/>
          <w:color w:val="212529"/>
          <w:sz w:val="24"/>
          <w:szCs w:val="24"/>
          <w:lang w:eastAsia="en-GB"/>
        </w:rPr>
        <w:t>AG2</w:t>
      </w:r>
      <w:r w:rsidRPr="001C270E">
        <w:rPr>
          <w:rFonts w:ascii="Segoe UI" w:eastAsia="Times New Roman" w:hAnsi="Segoe UI" w:cs="Segoe UI"/>
          <w:color w:val="212529"/>
          <w:sz w:val="24"/>
          <w:szCs w:val="24"/>
          <w:lang w:eastAsia="en-GB"/>
        </w:rPr>
        <w:t> and double-click the </w:t>
      </w:r>
      <w:r w:rsidRPr="001C270E">
        <w:rPr>
          <w:rFonts w:ascii="Segoe UI" w:eastAsia="Times New Roman" w:hAnsi="Segoe UI" w:cs="Segoe UI"/>
          <w:b/>
          <w:bCs/>
          <w:color w:val="212529"/>
          <w:sz w:val="24"/>
          <w:szCs w:val="24"/>
          <w:lang w:eastAsia="en-GB"/>
        </w:rPr>
        <w:t>Fill Handle</w:t>
      </w:r>
      <w:r w:rsidRPr="001C270E">
        <w:rPr>
          <w:rFonts w:ascii="Segoe UI" w:eastAsia="Times New Roman" w:hAnsi="Segoe UI" w:cs="Segoe UI"/>
          <w:color w:val="212529"/>
          <w:sz w:val="24"/>
          <w:szCs w:val="24"/>
          <w:lang w:eastAsia="en-GB"/>
        </w:rPr>
        <w:t>.</w:t>
      </w:r>
    </w:p>
    <w:p w14:paraId="5CCEE1E3"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AG</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CTRL+C</w:t>
      </w:r>
      <w:r w:rsidRPr="001C270E">
        <w:rPr>
          <w:rFonts w:ascii="Segoe UI" w:eastAsia="Times New Roman" w:hAnsi="Segoe UI" w:cs="Segoe UI"/>
          <w:color w:val="212529"/>
          <w:sz w:val="24"/>
          <w:szCs w:val="24"/>
          <w:lang w:eastAsia="en-GB"/>
        </w:rPr>
        <w:t>.</w:t>
      </w:r>
    </w:p>
    <w:p w14:paraId="07BCB3BC"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AH</w:t>
      </w:r>
      <w:r w:rsidRPr="001C270E">
        <w:rPr>
          <w:rFonts w:ascii="Segoe UI" w:eastAsia="Times New Roman" w:hAnsi="Segoe UI" w:cs="Segoe UI"/>
          <w:color w:val="212529"/>
          <w:sz w:val="24"/>
          <w:szCs w:val="24"/>
          <w:lang w:eastAsia="en-GB"/>
        </w:rPr>
        <w:t>, right-click and choose </w:t>
      </w:r>
      <w:r w:rsidRPr="001C270E">
        <w:rPr>
          <w:rFonts w:ascii="Segoe UI" w:eastAsia="Times New Roman" w:hAnsi="Segoe UI" w:cs="Segoe UI"/>
          <w:b/>
          <w:bCs/>
          <w:color w:val="212529"/>
          <w:sz w:val="24"/>
          <w:szCs w:val="24"/>
          <w:lang w:eastAsia="en-GB"/>
        </w:rPr>
        <w:t>Paste Options&gt;Values</w:t>
      </w:r>
      <w:r w:rsidRPr="001C270E">
        <w:rPr>
          <w:rFonts w:ascii="Segoe UI" w:eastAsia="Times New Roman" w:hAnsi="Segoe UI" w:cs="Segoe UI"/>
          <w:color w:val="212529"/>
          <w:sz w:val="24"/>
          <w:szCs w:val="24"/>
          <w:lang w:eastAsia="en-GB"/>
        </w:rPr>
        <w:t>.</w:t>
      </w:r>
    </w:p>
    <w:p w14:paraId="6D47E6D8" w14:textId="77777777" w:rsidR="001C270E" w:rsidRPr="001C270E" w:rsidRDefault="001C270E" w:rsidP="001C270E">
      <w:pPr>
        <w:numPr>
          <w:ilvl w:val="0"/>
          <w:numId w:val="10"/>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AG</w:t>
      </w:r>
      <w:r w:rsidRPr="001C270E">
        <w:rPr>
          <w:rFonts w:ascii="Segoe UI" w:eastAsia="Times New Roman" w:hAnsi="Segoe UI" w:cs="Segoe UI"/>
          <w:color w:val="212529"/>
          <w:sz w:val="24"/>
          <w:szCs w:val="24"/>
          <w:lang w:eastAsia="en-GB"/>
        </w:rPr>
        <w:t>, right-click it and choose </w:t>
      </w:r>
      <w:r w:rsidRPr="001C270E">
        <w:rPr>
          <w:rFonts w:ascii="Segoe UI" w:eastAsia="Times New Roman" w:hAnsi="Segoe UI" w:cs="Segoe UI"/>
          <w:b/>
          <w:bCs/>
          <w:color w:val="212529"/>
          <w:sz w:val="24"/>
          <w:szCs w:val="24"/>
          <w:lang w:eastAsia="en-GB"/>
        </w:rPr>
        <w:t>Delete Columns</w:t>
      </w:r>
      <w:r w:rsidRPr="001C270E">
        <w:rPr>
          <w:rFonts w:ascii="Segoe UI" w:eastAsia="Times New Roman" w:hAnsi="Segoe UI" w:cs="Segoe UI"/>
          <w:color w:val="212529"/>
          <w:sz w:val="24"/>
          <w:szCs w:val="24"/>
          <w:lang w:eastAsia="en-GB"/>
        </w:rPr>
        <w:t>.</w:t>
      </w:r>
    </w:p>
    <w:p w14:paraId="7A6FEB78"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C: Use the LOWER function to change text from proper case to lower case</w:t>
      </w:r>
    </w:p>
    <w:p w14:paraId="32A9564D"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AC (</w:t>
      </w:r>
      <w:proofErr w:type="spellStart"/>
      <w:r w:rsidRPr="001C270E">
        <w:rPr>
          <w:rFonts w:ascii="Segoe UI" w:eastAsia="Times New Roman" w:hAnsi="Segoe UI" w:cs="Segoe UI"/>
          <w:b/>
          <w:bCs/>
          <w:color w:val="212529"/>
          <w:sz w:val="24"/>
          <w:szCs w:val="24"/>
          <w:lang w:eastAsia="en-GB"/>
        </w:rPr>
        <w:t>T_Type</w:t>
      </w:r>
      <w:proofErr w:type="spellEnd"/>
      <w:r w:rsidRPr="001C270E">
        <w:rPr>
          <w:rFonts w:ascii="Segoe UI" w:eastAsia="Times New Roman" w:hAnsi="Segoe UI" w:cs="Segoe UI"/>
          <w:b/>
          <w:bCs/>
          <w:color w:val="212529"/>
          <w:sz w:val="24"/>
          <w:szCs w:val="24"/>
          <w:lang w:eastAsia="en-GB"/>
        </w:rPr>
        <w:t>)</w:t>
      </w:r>
      <w:r w:rsidRPr="001C270E">
        <w:rPr>
          <w:rFonts w:ascii="Segoe UI" w:eastAsia="Times New Roman" w:hAnsi="Segoe UI" w:cs="Segoe UI"/>
          <w:color w:val="212529"/>
          <w:sz w:val="24"/>
          <w:szCs w:val="24"/>
          <w:lang w:eastAsia="en-GB"/>
        </w:rPr>
        <w:t>. Then right-click and choose </w:t>
      </w:r>
      <w:r w:rsidRPr="001C270E">
        <w:rPr>
          <w:rFonts w:ascii="Segoe UI" w:eastAsia="Times New Roman" w:hAnsi="Segoe UI" w:cs="Segoe UI"/>
          <w:b/>
          <w:bCs/>
          <w:color w:val="212529"/>
          <w:sz w:val="24"/>
          <w:szCs w:val="24"/>
          <w:lang w:eastAsia="en-GB"/>
        </w:rPr>
        <w:t>Insert Columns</w:t>
      </w:r>
      <w:r w:rsidRPr="001C270E">
        <w:rPr>
          <w:rFonts w:ascii="Segoe UI" w:eastAsia="Times New Roman" w:hAnsi="Segoe UI" w:cs="Segoe UI"/>
          <w:color w:val="212529"/>
          <w:sz w:val="24"/>
          <w:szCs w:val="24"/>
          <w:lang w:eastAsia="en-GB"/>
        </w:rPr>
        <w:t>. In cell </w:t>
      </w:r>
      <w:r w:rsidRPr="001C270E">
        <w:rPr>
          <w:rFonts w:ascii="Segoe UI" w:eastAsia="Times New Roman" w:hAnsi="Segoe UI" w:cs="Segoe UI"/>
          <w:b/>
          <w:bCs/>
          <w:color w:val="212529"/>
          <w:sz w:val="24"/>
          <w:szCs w:val="24"/>
          <w:lang w:eastAsia="en-GB"/>
        </w:rPr>
        <w:t>AC1</w:t>
      </w:r>
      <w:r w:rsidRPr="001C270E">
        <w:rPr>
          <w:rFonts w:ascii="Segoe UI" w:eastAsia="Times New Roman" w:hAnsi="Segoe UI" w:cs="Segoe UI"/>
          <w:color w:val="212529"/>
          <w:sz w:val="24"/>
          <w:szCs w:val="24"/>
          <w:lang w:eastAsia="en-GB"/>
        </w:rPr>
        <w:t>, type </w:t>
      </w:r>
      <w:proofErr w:type="spellStart"/>
      <w:r w:rsidRPr="001C270E">
        <w:rPr>
          <w:rFonts w:ascii="Segoe UI" w:eastAsia="Times New Roman" w:hAnsi="Segoe UI" w:cs="Segoe UI"/>
          <w:b/>
          <w:bCs/>
          <w:color w:val="212529"/>
          <w:sz w:val="24"/>
          <w:szCs w:val="24"/>
          <w:lang w:eastAsia="en-GB"/>
        </w:rPr>
        <w:t>T_Type</w:t>
      </w:r>
      <w:proofErr w:type="spellEnd"/>
      <w:r w:rsidRPr="001C270E">
        <w:rPr>
          <w:rFonts w:ascii="Segoe UI" w:eastAsia="Times New Roman" w:hAnsi="Segoe UI" w:cs="Segoe UI"/>
          <w:color w:val="212529"/>
          <w:sz w:val="24"/>
          <w:szCs w:val="24"/>
          <w:lang w:eastAsia="en-GB"/>
        </w:rPr>
        <w:t>.</w:t>
      </w:r>
    </w:p>
    <w:p w14:paraId="25609D9E"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AC2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=LOWER(AD2)</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068B817B"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Hover over the bottom-right corner of cell </w:t>
      </w:r>
      <w:r w:rsidRPr="001C270E">
        <w:rPr>
          <w:rFonts w:ascii="Segoe UI" w:eastAsia="Times New Roman" w:hAnsi="Segoe UI" w:cs="Segoe UI"/>
          <w:b/>
          <w:bCs/>
          <w:color w:val="212529"/>
          <w:sz w:val="24"/>
          <w:szCs w:val="24"/>
          <w:lang w:eastAsia="en-GB"/>
        </w:rPr>
        <w:t>AC2</w:t>
      </w:r>
      <w:r w:rsidRPr="001C270E">
        <w:rPr>
          <w:rFonts w:ascii="Segoe UI" w:eastAsia="Times New Roman" w:hAnsi="Segoe UI" w:cs="Segoe UI"/>
          <w:color w:val="212529"/>
          <w:sz w:val="24"/>
          <w:szCs w:val="24"/>
          <w:lang w:eastAsia="en-GB"/>
        </w:rPr>
        <w:t> and double-click the </w:t>
      </w:r>
      <w:r w:rsidRPr="001C270E">
        <w:rPr>
          <w:rFonts w:ascii="Segoe UI" w:eastAsia="Times New Roman" w:hAnsi="Segoe UI" w:cs="Segoe UI"/>
          <w:b/>
          <w:bCs/>
          <w:color w:val="212529"/>
          <w:sz w:val="24"/>
          <w:szCs w:val="24"/>
          <w:lang w:eastAsia="en-GB"/>
        </w:rPr>
        <w:t>Fill Handle</w:t>
      </w:r>
      <w:r w:rsidRPr="001C270E">
        <w:rPr>
          <w:rFonts w:ascii="Segoe UI" w:eastAsia="Times New Roman" w:hAnsi="Segoe UI" w:cs="Segoe UI"/>
          <w:color w:val="212529"/>
          <w:sz w:val="24"/>
          <w:szCs w:val="24"/>
          <w:lang w:eastAsia="en-GB"/>
        </w:rPr>
        <w:t>.</w:t>
      </w:r>
    </w:p>
    <w:p w14:paraId="30F2FF4F"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AC</w:t>
      </w:r>
      <w:r w:rsidRPr="001C270E">
        <w:rPr>
          <w:rFonts w:ascii="Segoe UI" w:eastAsia="Times New Roman" w:hAnsi="Segoe UI" w:cs="Segoe UI"/>
          <w:color w:val="212529"/>
          <w:sz w:val="24"/>
          <w:szCs w:val="24"/>
          <w:lang w:eastAsia="en-GB"/>
        </w:rPr>
        <w:t>, then press </w:t>
      </w:r>
      <w:r w:rsidRPr="001C270E">
        <w:rPr>
          <w:rFonts w:ascii="Segoe UI" w:eastAsia="Times New Roman" w:hAnsi="Segoe UI" w:cs="Segoe UI"/>
          <w:b/>
          <w:bCs/>
          <w:color w:val="212529"/>
          <w:sz w:val="24"/>
          <w:szCs w:val="24"/>
          <w:lang w:eastAsia="en-GB"/>
        </w:rPr>
        <w:t>CTRL+C</w:t>
      </w:r>
      <w:r w:rsidRPr="001C270E">
        <w:rPr>
          <w:rFonts w:ascii="Segoe UI" w:eastAsia="Times New Roman" w:hAnsi="Segoe UI" w:cs="Segoe UI"/>
          <w:color w:val="212529"/>
          <w:sz w:val="24"/>
          <w:szCs w:val="24"/>
          <w:lang w:eastAsia="en-GB"/>
        </w:rPr>
        <w:t>.</w:t>
      </w:r>
    </w:p>
    <w:p w14:paraId="7539594E"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AD</w:t>
      </w:r>
      <w:r w:rsidRPr="001C270E">
        <w:rPr>
          <w:rFonts w:ascii="Segoe UI" w:eastAsia="Times New Roman" w:hAnsi="Segoe UI" w:cs="Segoe UI"/>
          <w:color w:val="212529"/>
          <w:sz w:val="24"/>
          <w:szCs w:val="24"/>
          <w:lang w:eastAsia="en-GB"/>
        </w:rPr>
        <w:t>, right-click and choose </w:t>
      </w:r>
      <w:r w:rsidRPr="001C270E">
        <w:rPr>
          <w:rFonts w:ascii="Segoe UI" w:eastAsia="Times New Roman" w:hAnsi="Segoe UI" w:cs="Segoe UI"/>
          <w:b/>
          <w:bCs/>
          <w:color w:val="212529"/>
          <w:sz w:val="24"/>
          <w:szCs w:val="24"/>
          <w:lang w:eastAsia="en-GB"/>
        </w:rPr>
        <w:t>Paste Options&gt;Values</w:t>
      </w:r>
      <w:r w:rsidRPr="001C270E">
        <w:rPr>
          <w:rFonts w:ascii="Segoe UI" w:eastAsia="Times New Roman" w:hAnsi="Segoe UI" w:cs="Segoe UI"/>
          <w:color w:val="212529"/>
          <w:sz w:val="24"/>
          <w:szCs w:val="24"/>
          <w:lang w:eastAsia="en-GB"/>
        </w:rPr>
        <w:t>.</w:t>
      </w:r>
    </w:p>
    <w:p w14:paraId="3423FCD9" w14:textId="77777777" w:rsidR="001C270E" w:rsidRPr="001C270E" w:rsidRDefault="001C270E" w:rsidP="001C270E">
      <w:pPr>
        <w:numPr>
          <w:ilvl w:val="0"/>
          <w:numId w:val="11"/>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AC</w:t>
      </w:r>
      <w:r w:rsidRPr="001C270E">
        <w:rPr>
          <w:rFonts w:ascii="Segoe UI" w:eastAsia="Times New Roman" w:hAnsi="Segoe UI" w:cs="Segoe UI"/>
          <w:color w:val="212529"/>
          <w:sz w:val="24"/>
          <w:szCs w:val="24"/>
          <w:lang w:eastAsia="en-GB"/>
        </w:rPr>
        <w:t>, right-click it and choose </w:t>
      </w:r>
      <w:r w:rsidRPr="001C270E">
        <w:rPr>
          <w:rFonts w:ascii="Segoe UI" w:eastAsia="Times New Roman" w:hAnsi="Segoe UI" w:cs="Segoe UI"/>
          <w:b/>
          <w:bCs/>
          <w:color w:val="212529"/>
          <w:sz w:val="24"/>
          <w:szCs w:val="24"/>
          <w:lang w:eastAsia="en-GB"/>
        </w:rPr>
        <w:t>Delete Columns</w:t>
      </w:r>
      <w:r w:rsidRPr="001C270E">
        <w:rPr>
          <w:rFonts w:ascii="Segoe UI" w:eastAsia="Times New Roman" w:hAnsi="Segoe UI" w:cs="Segoe UI"/>
          <w:color w:val="212529"/>
          <w:sz w:val="24"/>
          <w:szCs w:val="24"/>
          <w:lang w:eastAsia="en-GB"/>
        </w:rPr>
        <w:t>.</w:t>
      </w:r>
    </w:p>
    <w:p w14:paraId="63A7DFE1"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D: Change date formatting</w:t>
      </w:r>
    </w:p>
    <w:p w14:paraId="3A44ACC8" w14:textId="77777777" w:rsidR="001C270E" w:rsidRPr="001C270E" w:rsidRDefault="001C270E" w:rsidP="001C270E">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Z (</w:t>
      </w:r>
      <w:proofErr w:type="spellStart"/>
      <w:r w:rsidRPr="001C270E">
        <w:rPr>
          <w:rFonts w:ascii="Segoe UI" w:eastAsia="Times New Roman" w:hAnsi="Segoe UI" w:cs="Segoe UI"/>
          <w:b/>
          <w:bCs/>
          <w:color w:val="212529"/>
          <w:sz w:val="24"/>
          <w:szCs w:val="24"/>
          <w:lang w:eastAsia="en-GB"/>
        </w:rPr>
        <w:t>Order_Ship_Date</w:t>
      </w:r>
      <w:proofErr w:type="spellEnd"/>
      <w:r w:rsidRPr="001C270E">
        <w:rPr>
          <w:rFonts w:ascii="Segoe UI" w:eastAsia="Times New Roman" w:hAnsi="Segoe UI" w:cs="Segoe UI"/>
          <w:b/>
          <w:bCs/>
          <w:color w:val="212529"/>
          <w:sz w:val="24"/>
          <w:szCs w:val="24"/>
          <w:lang w:eastAsia="en-GB"/>
        </w:rPr>
        <w:t>)</w:t>
      </w:r>
      <w:r w:rsidRPr="001C270E">
        <w:rPr>
          <w:rFonts w:ascii="Segoe UI" w:eastAsia="Times New Roman" w:hAnsi="Segoe UI" w:cs="Segoe UI"/>
          <w:color w:val="212529"/>
          <w:sz w:val="24"/>
          <w:szCs w:val="24"/>
          <w:lang w:eastAsia="en-GB"/>
        </w:rPr>
        <w:t>.</w:t>
      </w:r>
    </w:p>
    <w:p w14:paraId="77A539AA" w14:textId="77777777" w:rsidR="001C270E" w:rsidRPr="001C270E" w:rsidRDefault="001C270E" w:rsidP="001C270E">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Home</w:t>
      </w:r>
      <w:r w:rsidRPr="001C270E">
        <w:rPr>
          <w:rFonts w:ascii="Segoe UI" w:eastAsia="Times New Roman" w:hAnsi="Segoe UI" w:cs="Segoe UI"/>
          <w:color w:val="212529"/>
          <w:sz w:val="24"/>
          <w:szCs w:val="24"/>
          <w:lang w:eastAsia="en-GB"/>
        </w:rPr>
        <w:t> tab, in the </w:t>
      </w:r>
      <w:r w:rsidRPr="001C270E">
        <w:rPr>
          <w:rFonts w:ascii="Segoe UI" w:eastAsia="Times New Roman" w:hAnsi="Segoe UI" w:cs="Segoe UI"/>
          <w:b/>
          <w:bCs/>
          <w:color w:val="212529"/>
          <w:sz w:val="24"/>
          <w:szCs w:val="24"/>
          <w:lang w:eastAsia="en-GB"/>
        </w:rPr>
        <w:t>Number</w:t>
      </w:r>
      <w:r w:rsidRPr="001C270E">
        <w:rPr>
          <w:rFonts w:ascii="Segoe UI" w:eastAsia="Times New Roman" w:hAnsi="Segoe UI" w:cs="Segoe UI"/>
          <w:color w:val="212529"/>
          <w:sz w:val="24"/>
          <w:szCs w:val="24"/>
          <w:lang w:eastAsia="en-GB"/>
        </w:rPr>
        <w:t> group click </w:t>
      </w:r>
      <w:r w:rsidRPr="001C270E">
        <w:rPr>
          <w:rFonts w:ascii="Segoe UI" w:eastAsia="Times New Roman" w:hAnsi="Segoe UI" w:cs="Segoe UI"/>
          <w:b/>
          <w:bCs/>
          <w:color w:val="212529"/>
          <w:sz w:val="24"/>
          <w:szCs w:val="24"/>
          <w:lang w:eastAsia="en-GB"/>
        </w:rPr>
        <w:t>Number Format&gt; More Number Formats</w:t>
      </w:r>
      <w:r w:rsidRPr="001C270E">
        <w:rPr>
          <w:rFonts w:ascii="Segoe UI" w:eastAsia="Times New Roman" w:hAnsi="Segoe UI" w:cs="Segoe UI"/>
          <w:color w:val="212529"/>
          <w:sz w:val="24"/>
          <w:szCs w:val="24"/>
          <w:lang w:eastAsia="en-GB"/>
        </w:rPr>
        <w:t>.</w:t>
      </w:r>
    </w:p>
    <w:p w14:paraId="18A213C4" w14:textId="77777777" w:rsidR="001C270E" w:rsidRPr="001C270E" w:rsidRDefault="001C270E" w:rsidP="001C270E">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the Category list, select </w:t>
      </w:r>
      <w:r w:rsidRPr="001C270E">
        <w:rPr>
          <w:rFonts w:ascii="Segoe UI" w:eastAsia="Times New Roman" w:hAnsi="Segoe UI" w:cs="Segoe UI"/>
          <w:b/>
          <w:bCs/>
          <w:color w:val="212529"/>
          <w:sz w:val="24"/>
          <w:szCs w:val="24"/>
          <w:lang w:eastAsia="en-GB"/>
        </w:rPr>
        <w:t>Date</w:t>
      </w:r>
      <w:r w:rsidRPr="001C270E">
        <w:rPr>
          <w:rFonts w:ascii="Segoe UI" w:eastAsia="Times New Roman" w:hAnsi="Segoe UI" w:cs="Segoe UI"/>
          <w:color w:val="212529"/>
          <w:sz w:val="24"/>
          <w:szCs w:val="24"/>
          <w:lang w:eastAsia="en-GB"/>
        </w:rPr>
        <w:t>.</w:t>
      </w:r>
    </w:p>
    <w:p w14:paraId="1CDCF3FD" w14:textId="77777777" w:rsidR="001C270E" w:rsidRPr="001C270E" w:rsidRDefault="001C270E" w:rsidP="001C270E">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the </w:t>
      </w:r>
      <w:r w:rsidRPr="001C270E">
        <w:rPr>
          <w:rFonts w:ascii="Segoe UI" w:eastAsia="Times New Roman" w:hAnsi="Segoe UI" w:cs="Segoe UI"/>
          <w:b/>
          <w:bCs/>
          <w:color w:val="212529"/>
          <w:sz w:val="24"/>
          <w:szCs w:val="24"/>
          <w:lang w:eastAsia="en-GB"/>
        </w:rPr>
        <w:t>Format Cells</w:t>
      </w:r>
      <w:r w:rsidRPr="001C270E">
        <w:rPr>
          <w:rFonts w:ascii="Segoe UI" w:eastAsia="Times New Roman" w:hAnsi="Segoe UI" w:cs="Segoe UI"/>
          <w:color w:val="212529"/>
          <w:sz w:val="24"/>
          <w:szCs w:val="24"/>
          <w:lang w:eastAsia="en-GB"/>
        </w:rPr>
        <w:t> box, under </w:t>
      </w:r>
      <w:r w:rsidRPr="001C270E">
        <w:rPr>
          <w:rFonts w:ascii="Segoe UI" w:eastAsia="Times New Roman" w:hAnsi="Segoe UI" w:cs="Segoe UI"/>
          <w:b/>
          <w:bCs/>
          <w:color w:val="212529"/>
          <w:sz w:val="24"/>
          <w:szCs w:val="24"/>
          <w:lang w:eastAsia="en-GB"/>
        </w:rPr>
        <w:t>Locale</w:t>
      </w:r>
      <w:r w:rsidRPr="001C270E">
        <w:rPr>
          <w:rFonts w:ascii="Segoe UI" w:eastAsia="Times New Roman" w:hAnsi="Segoe UI" w:cs="Segoe UI"/>
          <w:color w:val="212529"/>
          <w:sz w:val="24"/>
          <w:szCs w:val="24"/>
          <w:lang w:eastAsia="en-GB"/>
        </w:rPr>
        <w:t>, select </w:t>
      </w:r>
      <w:r w:rsidRPr="001C270E">
        <w:rPr>
          <w:rFonts w:ascii="Segoe UI" w:eastAsia="Times New Roman" w:hAnsi="Segoe UI" w:cs="Segoe UI"/>
          <w:b/>
          <w:bCs/>
          <w:color w:val="212529"/>
          <w:sz w:val="24"/>
          <w:szCs w:val="24"/>
          <w:lang w:eastAsia="en-GB"/>
        </w:rPr>
        <w:t>English (United States)</w:t>
      </w:r>
      <w:r w:rsidRPr="001C270E">
        <w:rPr>
          <w:rFonts w:ascii="Segoe UI" w:eastAsia="Times New Roman" w:hAnsi="Segoe UI" w:cs="Segoe UI"/>
          <w:color w:val="212529"/>
          <w:sz w:val="24"/>
          <w:szCs w:val="24"/>
          <w:lang w:eastAsia="en-GB"/>
        </w:rPr>
        <w:t>.</w:t>
      </w:r>
    </w:p>
    <w:p w14:paraId="6388E3B6" w14:textId="77777777" w:rsidR="001C270E" w:rsidRPr="001C270E" w:rsidRDefault="001C270E" w:rsidP="001C270E">
      <w:pPr>
        <w:numPr>
          <w:ilvl w:val="0"/>
          <w:numId w:val="12"/>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Under </w:t>
      </w:r>
      <w:r w:rsidRPr="001C270E">
        <w:rPr>
          <w:rFonts w:ascii="Segoe UI" w:eastAsia="Times New Roman" w:hAnsi="Segoe UI" w:cs="Segoe UI"/>
          <w:b/>
          <w:bCs/>
          <w:color w:val="212529"/>
          <w:sz w:val="24"/>
          <w:szCs w:val="24"/>
          <w:lang w:eastAsia="en-GB"/>
        </w:rPr>
        <w:t>Type</w:t>
      </w:r>
      <w:r w:rsidRPr="001C270E">
        <w:rPr>
          <w:rFonts w:ascii="Segoe UI" w:eastAsia="Times New Roman" w:hAnsi="Segoe UI" w:cs="Segoe UI"/>
          <w:color w:val="212529"/>
          <w:sz w:val="24"/>
          <w:szCs w:val="24"/>
          <w:lang w:eastAsia="en-GB"/>
        </w:rPr>
        <w:t>, select </w:t>
      </w:r>
      <w:r w:rsidRPr="001C270E">
        <w:rPr>
          <w:rFonts w:ascii="Segoe UI" w:eastAsia="Times New Roman" w:hAnsi="Segoe UI" w:cs="Segoe UI"/>
          <w:b/>
          <w:bCs/>
          <w:color w:val="212529"/>
          <w:sz w:val="24"/>
          <w:szCs w:val="24"/>
          <w:lang w:eastAsia="en-GB"/>
        </w:rPr>
        <w:t xml:space="preserve">Wednesday, March 14, </w:t>
      </w:r>
      <w:proofErr w:type="gramStart"/>
      <w:r w:rsidRPr="001C270E">
        <w:rPr>
          <w:rFonts w:ascii="Segoe UI" w:eastAsia="Times New Roman" w:hAnsi="Segoe UI" w:cs="Segoe UI"/>
          <w:b/>
          <w:bCs/>
          <w:color w:val="212529"/>
          <w:sz w:val="24"/>
          <w:szCs w:val="24"/>
          <w:lang w:eastAsia="en-GB"/>
        </w:rPr>
        <w:t>2012</w:t>
      </w:r>
      <w:proofErr w:type="gramEnd"/>
      <w:r w:rsidRPr="001C270E">
        <w:rPr>
          <w:rFonts w:ascii="Segoe UI" w:eastAsia="Times New Roman" w:hAnsi="Segoe UI" w:cs="Segoe UI"/>
          <w:color w:val="212529"/>
          <w:sz w:val="24"/>
          <w:szCs w:val="24"/>
          <w:lang w:eastAsia="en-GB"/>
        </w:rPr>
        <w:t> and click </w:t>
      </w:r>
      <w:r w:rsidRPr="001C270E">
        <w:rPr>
          <w:rFonts w:ascii="Segoe UI" w:eastAsia="Times New Roman" w:hAnsi="Segoe UI" w:cs="Segoe UI"/>
          <w:b/>
          <w:bCs/>
          <w:color w:val="212529"/>
          <w:sz w:val="24"/>
          <w:szCs w:val="24"/>
          <w:lang w:eastAsia="en-GB"/>
        </w:rPr>
        <w:t>OK</w:t>
      </w:r>
      <w:r w:rsidRPr="001C270E">
        <w:rPr>
          <w:rFonts w:ascii="Segoe UI" w:eastAsia="Times New Roman" w:hAnsi="Segoe UI" w:cs="Segoe UI"/>
          <w:color w:val="212529"/>
          <w:sz w:val="24"/>
          <w:szCs w:val="24"/>
          <w:lang w:eastAsia="en-GB"/>
        </w:rPr>
        <w:t>.</w:t>
      </w:r>
    </w:p>
    <w:p w14:paraId="15949CCE" w14:textId="75E6057A" w:rsidR="001C270E" w:rsidRPr="001C270E" w:rsidRDefault="001C270E" w:rsidP="001C270E">
      <w:pPr>
        <w:spacing w:after="0" w:line="240" w:lineRule="auto"/>
        <w:rPr>
          <w:rFonts w:ascii="Times New Roman" w:eastAsia="Times New Roman" w:hAnsi="Times New Roman" w:cs="Times New Roman"/>
          <w:sz w:val="24"/>
          <w:szCs w:val="24"/>
          <w:lang w:eastAsia="en-GB"/>
        </w:rPr>
      </w:pPr>
      <w:r w:rsidRPr="001C270E">
        <w:rPr>
          <w:rFonts w:ascii="Times New Roman" w:eastAsia="Times New Roman" w:hAnsi="Times New Roman" w:cs="Times New Roman"/>
          <w:noProof/>
          <w:sz w:val="24"/>
          <w:szCs w:val="24"/>
          <w:lang w:eastAsia="en-GB"/>
        </w:rPr>
        <w:lastRenderedPageBreak/>
        <w:drawing>
          <wp:inline distT="0" distB="0" distL="0" distR="0" wp14:anchorId="324890F6" wp14:editId="2BF8767B">
            <wp:extent cx="4097655" cy="38131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655" cy="3813175"/>
                    </a:xfrm>
                    <a:prstGeom prst="rect">
                      <a:avLst/>
                    </a:prstGeom>
                    <a:noFill/>
                    <a:ln>
                      <a:noFill/>
                    </a:ln>
                  </pic:spPr>
                </pic:pic>
              </a:graphicData>
            </a:graphic>
          </wp:inline>
        </w:drawing>
      </w:r>
      <w:r w:rsidRPr="001C270E">
        <w:rPr>
          <w:rFonts w:ascii="Segoe UI" w:eastAsia="Times New Roman" w:hAnsi="Segoe UI" w:cs="Segoe UI"/>
          <w:color w:val="212529"/>
          <w:sz w:val="24"/>
          <w:szCs w:val="24"/>
          <w:lang w:eastAsia="en-GB"/>
        </w:rPr>
        <w:br/>
      </w:r>
    </w:p>
    <w:p w14:paraId="01503C98"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E: Use Find &amp; Replace to trim whitespace</w:t>
      </w:r>
    </w:p>
    <w:p w14:paraId="7E3137B5"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w:t>
      </w:r>
      <w:r w:rsidRPr="001C270E">
        <w:rPr>
          <w:rFonts w:ascii="Segoe UI" w:eastAsia="Times New Roman" w:hAnsi="Segoe UI" w:cs="Segoe UI"/>
          <w:b/>
          <w:bCs/>
          <w:color w:val="212529"/>
          <w:sz w:val="24"/>
          <w:szCs w:val="24"/>
          <w:lang w:eastAsia="en-GB"/>
        </w:rPr>
        <w:t>CTRL+HOME</w:t>
      </w:r>
      <w:r w:rsidRPr="001C270E">
        <w:rPr>
          <w:rFonts w:ascii="Segoe UI" w:eastAsia="Times New Roman" w:hAnsi="Segoe UI" w:cs="Segoe UI"/>
          <w:color w:val="212529"/>
          <w:sz w:val="24"/>
          <w:szCs w:val="24"/>
          <w:lang w:eastAsia="en-GB"/>
        </w:rPr>
        <w:t>.</w:t>
      </w:r>
    </w:p>
    <w:p w14:paraId="41330634"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all the data using </w:t>
      </w:r>
      <w:r w:rsidRPr="001C270E">
        <w:rPr>
          <w:rFonts w:ascii="Segoe UI" w:eastAsia="Times New Roman" w:hAnsi="Segoe UI" w:cs="Segoe UI"/>
          <w:b/>
          <w:bCs/>
          <w:color w:val="212529"/>
          <w:sz w:val="24"/>
          <w:szCs w:val="24"/>
          <w:lang w:eastAsia="en-GB"/>
        </w:rPr>
        <w:t>CTRL+SHIFT+END</w:t>
      </w:r>
      <w:r w:rsidRPr="001C270E">
        <w:rPr>
          <w:rFonts w:ascii="Segoe UI" w:eastAsia="Times New Roman" w:hAnsi="Segoe UI" w:cs="Segoe UI"/>
          <w:color w:val="212529"/>
          <w:sz w:val="24"/>
          <w:szCs w:val="24"/>
          <w:lang w:eastAsia="en-GB"/>
        </w:rPr>
        <w:t>.</w:t>
      </w:r>
    </w:p>
    <w:p w14:paraId="5D81CA09"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On the </w:t>
      </w:r>
      <w:r w:rsidRPr="001C270E">
        <w:rPr>
          <w:rFonts w:ascii="Segoe UI" w:eastAsia="Times New Roman" w:hAnsi="Segoe UI" w:cs="Segoe UI"/>
          <w:b/>
          <w:bCs/>
          <w:color w:val="212529"/>
          <w:sz w:val="24"/>
          <w:szCs w:val="24"/>
          <w:lang w:eastAsia="en-GB"/>
        </w:rPr>
        <w:t>Home</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Find &amp; Select</w:t>
      </w:r>
      <w:r w:rsidRPr="001C270E">
        <w:rPr>
          <w:rFonts w:ascii="Segoe UI" w:eastAsia="Times New Roman" w:hAnsi="Segoe UI" w:cs="Segoe UI"/>
          <w:color w:val="212529"/>
          <w:sz w:val="24"/>
          <w:szCs w:val="24"/>
          <w:lang w:eastAsia="en-GB"/>
        </w:rPr>
        <w:t>, then </w:t>
      </w:r>
      <w:r w:rsidRPr="001C270E">
        <w:rPr>
          <w:rFonts w:ascii="Segoe UI" w:eastAsia="Times New Roman" w:hAnsi="Segoe UI" w:cs="Segoe UI"/>
          <w:b/>
          <w:bCs/>
          <w:color w:val="212529"/>
          <w:sz w:val="24"/>
          <w:szCs w:val="24"/>
          <w:lang w:eastAsia="en-GB"/>
        </w:rPr>
        <w:t>Replace</w:t>
      </w:r>
      <w:r w:rsidRPr="001C270E">
        <w:rPr>
          <w:rFonts w:ascii="Segoe UI" w:eastAsia="Times New Roman" w:hAnsi="Segoe UI" w:cs="Segoe UI"/>
          <w:color w:val="212529"/>
          <w:sz w:val="24"/>
          <w:szCs w:val="24"/>
          <w:lang w:eastAsia="en-GB"/>
        </w:rPr>
        <w:t>.</w:t>
      </w:r>
    </w:p>
    <w:p w14:paraId="5730B09B"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Find what, type </w:t>
      </w:r>
      <w:r w:rsidRPr="001C270E">
        <w:rPr>
          <w:rFonts w:ascii="Segoe UI" w:eastAsia="Times New Roman" w:hAnsi="Segoe UI" w:cs="Segoe UI"/>
          <w:b/>
          <w:bCs/>
          <w:color w:val="212529"/>
          <w:sz w:val="24"/>
          <w:szCs w:val="24"/>
          <w:lang w:eastAsia="en-GB"/>
        </w:rPr>
        <w:t>2 spaces</w:t>
      </w:r>
      <w:r w:rsidRPr="001C270E">
        <w:rPr>
          <w:rFonts w:ascii="Segoe UI" w:eastAsia="Times New Roman" w:hAnsi="Segoe UI" w:cs="Segoe UI"/>
          <w:color w:val="212529"/>
          <w:sz w:val="24"/>
          <w:szCs w:val="24"/>
          <w:lang w:eastAsia="en-GB"/>
        </w:rPr>
        <w:t>. In Replace with, type </w:t>
      </w:r>
      <w:r w:rsidRPr="001C270E">
        <w:rPr>
          <w:rFonts w:ascii="Segoe UI" w:eastAsia="Times New Roman" w:hAnsi="Segoe UI" w:cs="Segoe UI"/>
          <w:b/>
          <w:bCs/>
          <w:color w:val="212529"/>
          <w:sz w:val="24"/>
          <w:szCs w:val="24"/>
          <w:lang w:eastAsia="en-GB"/>
        </w:rPr>
        <w:t>1 space</w:t>
      </w:r>
      <w:r w:rsidRPr="001C270E">
        <w:rPr>
          <w:rFonts w:ascii="Segoe UI" w:eastAsia="Times New Roman" w:hAnsi="Segoe UI" w:cs="Segoe UI"/>
          <w:color w:val="212529"/>
          <w:sz w:val="24"/>
          <w:szCs w:val="24"/>
          <w:lang w:eastAsia="en-GB"/>
        </w:rPr>
        <w:t>.</w:t>
      </w:r>
    </w:p>
    <w:p w14:paraId="01F41563"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w:t>
      </w:r>
      <w:r w:rsidRPr="001C270E">
        <w:rPr>
          <w:rFonts w:ascii="Segoe UI" w:eastAsia="Times New Roman" w:hAnsi="Segoe UI" w:cs="Segoe UI"/>
          <w:b/>
          <w:bCs/>
          <w:color w:val="212529"/>
          <w:sz w:val="24"/>
          <w:szCs w:val="24"/>
          <w:lang w:eastAsia="en-GB"/>
        </w:rPr>
        <w:t>Find All</w:t>
      </w:r>
      <w:r w:rsidRPr="001C270E">
        <w:rPr>
          <w:rFonts w:ascii="Segoe UI" w:eastAsia="Times New Roman" w:hAnsi="Segoe UI" w:cs="Segoe UI"/>
          <w:color w:val="212529"/>
          <w:sz w:val="24"/>
          <w:szCs w:val="24"/>
          <w:lang w:eastAsia="en-GB"/>
        </w:rPr>
        <w:t>, then click </w:t>
      </w:r>
      <w:r w:rsidRPr="001C270E">
        <w:rPr>
          <w:rFonts w:ascii="Segoe UI" w:eastAsia="Times New Roman" w:hAnsi="Segoe UI" w:cs="Segoe UI"/>
          <w:b/>
          <w:bCs/>
          <w:color w:val="212529"/>
          <w:sz w:val="24"/>
          <w:szCs w:val="24"/>
          <w:lang w:eastAsia="en-GB"/>
        </w:rPr>
        <w:t>Replace All</w:t>
      </w:r>
      <w:r w:rsidRPr="001C270E">
        <w:rPr>
          <w:rFonts w:ascii="Segoe UI" w:eastAsia="Times New Roman" w:hAnsi="Segoe UI" w:cs="Segoe UI"/>
          <w:color w:val="212529"/>
          <w:sz w:val="24"/>
          <w:szCs w:val="24"/>
          <w:lang w:eastAsia="en-GB"/>
        </w:rPr>
        <w:t>.</w:t>
      </w:r>
    </w:p>
    <w:p w14:paraId="0BE519BC" w14:textId="77777777" w:rsidR="001C270E" w:rsidRPr="001C270E" w:rsidRDefault="001C270E" w:rsidP="001C270E">
      <w:pPr>
        <w:numPr>
          <w:ilvl w:val="0"/>
          <w:numId w:val="13"/>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the </w:t>
      </w:r>
      <w:r w:rsidRPr="001C270E">
        <w:rPr>
          <w:rFonts w:ascii="Segoe UI" w:eastAsia="Times New Roman" w:hAnsi="Segoe UI" w:cs="Segoe UI"/>
          <w:b/>
          <w:bCs/>
          <w:color w:val="212529"/>
          <w:sz w:val="24"/>
          <w:szCs w:val="24"/>
          <w:lang w:eastAsia="en-GB"/>
        </w:rPr>
        <w:t>Close</w:t>
      </w:r>
      <w:r w:rsidRPr="001C270E">
        <w:rPr>
          <w:rFonts w:ascii="Segoe UI" w:eastAsia="Times New Roman" w:hAnsi="Segoe UI" w:cs="Segoe UI"/>
          <w:color w:val="212529"/>
          <w:sz w:val="24"/>
          <w:szCs w:val="24"/>
          <w:lang w:eastAsia="en-GB"/>
        </w:rPr>
        <w:t> icon.</w:t>
      </w:r>
    </w:p>
    <w:p w14:paraId="6F18FF90" w14:textId="77777777" w:rsidR="001C270E" w:rsidRPr="001C270E" w:rsidRDefault="001C270E" w:rsidP="001C270E">
      <w:pPr>
        <w:spacing w:after="100" w:afterAutospacing="1" w:line="240" w:lineRule="auto"/>
        <w:outlineLvl w:val="0"/>
        <w:rPr>
          <w:rFonts w:ascii="Segoe UI" w:eastAsia="Times New Roman" w:hAnsi="Segoe UI" w:cs="Segoe UI"/>
          <w:color w:val="212529"/>
          <w:kern w:val="36"/>
          <w:sz w:val="48"/>
          <w:szCs w:val="48"/>
          <w:lang w:eastAsia="en-GB"/>
        </w:rPr>
      </w:pPr>
      <w:r w:rsidRPr="001C270E">
        <w:rPr>
          <w:rFonts w:ascii="Segoe UI" w:eastAsia="Times New Roman" w:hAnsi="Segoe UI" w:cs="Segoe UI"/>
          <w:color w:val="212529"/>
          <w:kern w:val="36"/>
          <w:sz w:val="48"/>
          <w:szCs w:val="48"/>
          <w:lang w:eastAsia="en-GB"/>
        </w:rPr>
        <w:t>Exercise 3: More Excel Features for Cleaning Data</w:t>
      </w:r>
    </w:p>
    <w:p w14:paraId="2D1125F9" w14:textId="77777777" w:rsidR="001C270E" w:rsidRPr="001C270E" w:rsidRDefault="001C270E" w:rsidP="001C270E">
      <w:pPr>
        <w:spacing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this exercise, you will learn how to use the Flash Fill feature and functions in Excel to help clean data.</w:t>
      </w:r>
    </w:p>
    <w:p w14:paraId="05EA96F4"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A: Use the Flash Fill feature to clean data:</w:t>
      </w:r>
    </w:p>
    <w:p w14:paraId="13ADCBC9" w14:textId="77777777" w:rsidR="001C270E" w:rsidRPr="001C270E" w:rsidRDefault="001C270E" w:rsidP="001C270E">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 (</w:t>
      </w:r>
      <w:proofErr w:type="spellStart"/>
      <w:r w:rsidRPr="001C270E">
        <w:rPr>
          <w:rFonts w:ascii="Segoe UI" w:eastAsia="Times New Roman" w:hAnsi="Segoe UI" w:cs="Segoe UI"/>
          <w:b/>
          <w:bCs/>
          <w:color w:val="212529"/>
          <w:sz w:val="24"/>
          <w:szCs w:val="24"/>
          <w:lang w:eastAsia="en-GB"/>
        </w:rPr>
        <w:t>Cust_Name</w:t>
      </w:r>
      <w:proofErr w:type="spellEnd"/>
      <w:r w:rsidRPr="001C270E">
        <w:rPr>
          <w:rFonts w:ascii="Segoe UI" w:eastAsia="Times New Roman" w:hAnsi="Segoe UI" w:cs="Segoe UI"/>
          <w:b/>
          <w:bCs/>
          <w:color w:val="212529"/>
          <w:sz w:val="24"/>
          <w:szCs w:val="24"/>
          <w:lang w:eastAsia="en-GB"/>
        </w:rPr>
        <w:t>)</w:t>
      </w:r>
      <w:r w:rsidRPr="001C270E">
        <w:rPr>
          <w:rFonts w:ascii="Segoe UI" w:eastAsia="Times New Roman" w:hAnsi="Segoe UI" w:cs="Segoe UI"/>
          <w:color w:val="212529"/>
          <w:sz w:val="24"/>
          <w:szCs w:val="24"/>
          <w:lang w:eastAsia="en-GB"/>
        </w:rPr>
        <w:t>, right-click and choose </w:t>
      </w:r>
      <w:r w:rsidRPr="001C270E">
        <w:rPr>
          <w:rFonts w:ascii="Segoe UI" w:eastAsia="Times New Roman" w:hAnsi="Segoe UI" w:cs="Segoe UI"/>
          <w:b/>
          <w:bCs/>
          <w:color w:val="212529"/>
          <w:sz w:val="24"/>
          <w:szCs w:val="24"/>
          <w:lang w:eastAsia="en-GB"/>
        </w:rPr>
        <w:t>Insert Columns</w:t>
      </w:r>
      <w:r w:rsidRPr="001C270E">
        <w:rPr>
          <w:rFonts w:ascii="Segoe UI" w:eastAsia="Times New Roman" w:hAnsi="Segoe UI" w:cs="Segoe UI"/>
          <w:color w:val="212529"/>
          <w:sz w:val="24"/>
          <w:szCs w:val="24"/>
          <w:lang w:eastAsia="en-GB"/>
        </w:rPr>
        <w:t>.</w:t>
      </w:r>
    </w:p>
    <w:p w14:paraId="0D6F99E4" w14:textId="77777777" w:rsidR="001C270E" w:rsidRPr="001C270E" w:rsidRDefault="001C270E" w:rsidP="001C270E">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A1</w:t>
      </w:r>
      <w:r w:rsidRPr="001C270E">
        <w:rPr>
          <w:rFonts w:ascii="Segoe UI" w:eastAsia="Times New Roman" w:hAnsi="Segoe UI" w:cs="Segoe UI"/>
          <w:color w:val="212529"/>
          <w:sz w:val="24"/>
          <w:szCs w:val="24"/>
          <w:lang w:eastAsia="en-GB"/>
        </w:rPr>
        <w:t> type </w:t>
      </w:r>
      <w:proofErr w:type="spellStart"/>
      <w:r w:rsidRPr="001C270E">
        <w:rPr>
          <w:rFonts w:ascii="Segoe UI" w:eastAsia="Times New Roman" w:hAnsi="Segoe UI" w:cs="Segoe UI"/>
          <w:b/>
          <w:bCs/>
          <w:color w:val="212529"/>
          <w:sz w:val="24"/>
          <w:szCs w:val="24"/>
          <w:lang w:eastAsia="en-GB"/>
        </w:rPr>
        <w:t>Customer_Name</w:t>
      </w:r>
      <w:proofErr w:type="spellEnd"/>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0D6F7854" w14:textId="77777777" w:rsidR="001C270E" w:rsidRPr="001C270E" w:rsidRDefault="001C270E" w:rsidP="001C270E">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Mr. Allen Perl</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0867E059" w14:textId="77777777" w:rsidR="001C270E" w:rsidRPr="001C270E" w:rsidRDefault="001C270E" w:rsidP="001C270E">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 (</w:t>
      </w:r>
      <w:proofErr w:type="spellStart"/>
      <w:r w:rsidRPr="001C270E">
        <w:rPr>
          <w:rFonts w:ascii="Segoe UI" w:eastAsia="Times New Roman" w:hAnsi="Segoe UI" w:cs="Segoe UI"/>
          <w:b/>
          <w:bCs/>
          <w:color w:val="212529"/>
          <w:sz w:val="24"/>
          <w:szCs w:val="24"/>
          <w:lang w:eastAsia="en-GB"/>
        </w:rPr>
        <w:t>Customer_Name</w:t>
      </w:r>
      <w:proofErr w:type="spellEnd"/>
      <w:r w:rsidRPr="001C270E">
        <w:rPr>
          <w:rFonts w:ascii="Segoe UI" w:eastAsia="Times New Roman" w:hAnsi="Segoe UI" w:cs="Segoe UI"/>
          <w:b/>
          <w:bCs/>
          <w:color w:val="212529"/>
          <w:sz w:val="24"/>
          <w:szCs w:val="24"/>
          <w:lang w:eastAsia="en-GB"/>
        </w:rPr>
        <w:t>)</w:t>
      </w:r>
      <w:r w:rsidRPr="001C270E">
        <w:rPr>
          <w:rFonts w:ascii="Segoe UI" w:eastAsia="Times New Roman" w:hAnsi="Segoe UI" w:cs="Segoe UI"/>
          <w:color w:val="212529"/>
          <w:sz w:val="24"/>
          <w:szCs w:val="24"/>
          <w:lang w:eastAsia="en-GB"/>
        </w:rPr>
        <w:t>, on the </w:t>
      </w:r>
      <w:r w:rsidRPr="001C270E">
        <w:rPr>
          <w:rFonts w:ascii="Segoe UI" w:eastAsia="Times New Roman" w:hAnsi="Segoe UI" w:cs="Segoe UI"/>
          <w:b/>
          <w:bCs/>
          <w:color w:val="212529"/>
          <w:sz w:val="24"/>
          <w:szCs w:val="24"/>
          <w:lang w:eastAsia="en-GB"/>
        </w:rPr>
        <w:t>Data</w:t>
      </w:r>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Flash Fill</w:t>
      </w:r>
      <w:r w:rsidRPr="001C270E">
        <w:rPr>
          <w:rFonts w:ascii="Segoe UI" w:eastAsia="Times New Roman" w:hAnsi="Segoe UI" w:cs="Segoe UI"/>
          <w:color w:val="212529"/>
          <w:sz w:val="24"/>
          <w:szCs w:val="24"/>
          <w:lang w:eastAsia="en-GB"/>
        </w:rPr>
        <w:t>.</w:t>
      </w:r>
    </w:p>
    <w:p w14:paraId="141661CB" w14:textId="77777777" w:rsidR="001C270E" w:rsidRPr="001C270E" w:rsidRDefault="001C270E" w:rsidP="001C270E">
      <w:pPr>
        <w:numPr>
          <w:ilvl w:val="0"/>
          <w:numId w:val="14"/>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lastRenderedPageBreak/>
        <w:t>Click </w:t>
      </w:r>
      <w:r w:rsidRPr="001C270E">
        <w:rPr>
          <w:rFonts w:ascii="Segoe UI" w:eastAsia="Times New Roman" w:hAnsi="Segoe UI" w:cs="Segoe UI"/>
          <w:b/>
          <w:bCs/>
          <w:color w:val="212529"/>
          <w:sz w:val="24"/>
          <w:szCs w:val="24"/>
          <w:lang w:eastAsia="en-GB"/>
        </w:rPr>
        <w:t>Undo</w:t>
      </w:r>
      <w:r w:rsidRPr="001C270E">
        <w:rPr>
          <w:rFonts w:ascii="Segoe UI" w:eastAsia="Times New Roman" w:hAnsi="Segoe UI" w:cs="Segoe UI"/>
          <w:color w:val="212529"/>
          <w:sz w:val="24"/>
          <w:szCs w:val="24"/>
          <w:lang w:eastAsia="en-GB"/>
        </w:rPr>
        <w:t> to undo this step.</w:t>
      </w:r>
    </w:p>
    <w:p w14:paraId="39B269B6" w14:textId="77777777" w:rsidR="001C270E" w:rsidRPr="001C270E" w:rsidRDefault="001C270E" w:rsidP="001C270E">
      <w:pPr>
        <w:spacing w:after="100" w:afterAutospacing="1" w:line="240" w:lineRule="auto"/>
        <w:rPr>
          <w:rFonts w:ascii="Segoe UI" w:eastAsia="Times New Roman" w:hAnsi="Segoe UI" w:cs="Segoe UI"/>
          <w:color w:val="212529"/>
          <w:sz w:val="24"/>
          <w:szCs w:val="24"/>
          <w:lang w:eastAsia="en-GB"/>
        </w:rPr>
      </w:pPr>
      <w:ins w:id="0" w:author="Unknown">
        <w:r w:rsidRPr="001C270E">
          <w:rPr>
            <w:rFonts w:ascii="Segoe UI" w:eastAsia="Times New Roman" w:hAnsi="Segoe UI" w:cs="Segoe UI"/>
            <w:b/>
            <w:bCs/>
            <w:color w:val="212529"/>
            <w:sz w:val="24"/>
            <w:szCs w:val="24"/>
            <w:lang w:eastAsia="en-GB"/>
          </w:rPr>
          <w:t>If you are using the desktop version of Excel, you could use the 'Text to Columns' feature to perform this next task (see the corresponding topic video for instructions).</w:t>
        </w:r>
      </w:ins>
    </w:p>
    <w:p w14:paraId="0C8E311B" w14:textId="77777777" w:rsidR="001C270E" w:rsidRPr="001C270E" w:rsidRDefault="001C270E" w:rsidP="001C270E">
      <w:pPr>
        <w:spacing w:after="100" w:afterAutospacing="1" w:line="240" w:lineRule="auto"/>
        <w:rPr>
          <w:rFonts w:ascii="Segoe UI" w:eastAsia="Times New Roman" w:hAnsi="Segoe UI" w:cs="Segoe UI"/>
          <w:color w:val="212529"/>
          <w:sz w:val="24"/>
          <w:szCs w:val="24"/>
          <w:lang w:eastAsia="en-GB"/>
        </w:rPr>
      </w:pPr>
      <w:ins w:id="1" w:author="Unknown">
        <w:r w:rsidRPr="001C270E">
          <w:rPr>
            <w:rFonts w:ascii="Segoe UI" w:eastAsia="Times New Roman" w:hAnsi="Segoe UI" w:cs="Segoe UI"/>
            <w:b/>
            <w:bCs/>
            <w:color w:val="212529"/>
            <w:sz w:val="24"/>
            <w:szCs w:val="24"/>
            <w:lang w:eastAsia="en-GB"/>
          </w:rPr>
          <w:t>If you are using ‘Excel for the web’ (the online version of Excel), the ‘Text to Columns’ feature is not available, but you can achieve the same results using functions, as shown in the steps below.</w:t>
        </w:r>
      </w:ins>
    </w:p>
    <w:p w14:paraId="45FE7EF2" w14:textId="77777777" w:rsidR="001C270E" w:rsidRPr="001C270E" w:rsidRDefault="001C270E" w:rsidP="001C270E">
      <w:pPr>
        <w:spacing w:after="100" w:afterAutospacing="1" w:line="240" w:lineRule="auto"/>
        <w:outlineLvl w:val="1"/>
        <w:rPr>
          <w:rFonts w:ascii="Segoe UI" w:eastAsia="Times New Roman" w:hAnsi="Segoe UI" w:cs="Segoe UI"/>
          <w:color w:val="212529"/>
          <w:sz w:val="36"/>
          <w:szCs w:val="36"/>
          <w:lang w:eastAsia="en-GB"/>
        </w:rPr>
      </w:pPr>
      <w:r w:rsidRPr="001C270E">
        <w:rPr>
          <w:rFonts w:ascii="Segoe UI" w:eastAsia="Times New Roman" w:hAnsi="Segoe UI" w:cs="Segoe UI"/>
          <w:color w:val="212529"/>
          <w:sz w:val="36"/>
          <w:szCs w:val="36"/>
          <w:lang w:eastAsia="en-GB"/>
        </w:rPr>
        <w:t>Task B: Use LEFT, RIGHT, LEN, and SEARCH functions to clean data:</w:t>
      </w:r>
    </w:p>
    <w:p w14:paraId="4F58F536"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 (</w:t>
      </w:r>
      <w:proofErr w:type="spellStart"/>
      <w:r w:rsidRPr="001C270E">
        <w:rPr>
          <w:rFonts w:ascii="Segoe UI" w:eastAsia="Times New Roman" w:hAnsi="Segoe UI" w:cs="Segoe UI"/>
          <w:b/>
          <w:bCs/>
          <w:color w:val="212529"/>
          <w:sz w:val="24"/>
          <w:szCs w:val="24"/>
          <w:lang w:eastAsia="en-GB"/>
        </w:rPr>
        <w:t>Cust_Name</w:t>
      </w:r>
      <w:proofErr w:type="spellEnd"/>
      <w:r w:rsidRPr="001C270E">
        <w:rPr>
          <w:rFonts w:ascii="Segoe UI" w:eastAsia="Times New Roman" w:hAnsi="Segoe UI" w:cs="Segoe UI"/>
          <w:b/>
          <w:bCs/>
          <w:color w:val="212529"/>
          <w:sz w:val="24"/>
          <w:szCs w:val="24"/>
          <w:lang w:eastAsia="en-GB"/>
        </w:rPr>
        <w:t>)</w:t>
      </w:r>
      <w:r w:rsidRPr="001C270E">
        <w:rPr>
          <w:rFonts w:ascii="Segoe UI" w:eastAsia="Times New Roman" w:hAnsi="Segoe UI" w:cs="Segoe UI"/>
          <w:color w:val="212529"/>
          <w:sz w:val="24"/>
          <w:szCs w:val="24"/>
          <w:lang w:eastAsia="en-GB"/>
        </w:rPr>
        <w:t>, right-click and choose </w:t>
      </w:r>
      <w:r w:rsidRPr="001C270E">
        <w:rPr>
          <w:rFonts w:ascii="Segoe UI" w:eastAsia="Times New Roman" w:hAnsi="Segoe UI" w:cs="Segoe UI"/>
          <w:b/>
          <w:bCs/>
          <w:color w:val="212529"/>
          <w:sz w:val="24"/>
          <w:szCs w:val="24"/>
          <w:lang w:eastAsia="en-GB"/>
        </w:rPr>
        <w:t>Insert Columns</w:t>
      </w:r>
      <w:r w:rsidRPr="001C270E">
        <w:rPr>
          <w:rFonts w:ascii="Segoe UI" w:eastAsia="Times New Roman" w:hAnsi="Segoe UI" w:cs="Segoe UI"/>
          <w:color w:val="212529"/>
          <w:sz w:val="24"/>
          <w:szCs w:val="24"/>
          <w:lang w:eastAsia="en-GB"/>
        </w:rPr>
        <w:t>.</w:t>
      </w:r>
    </w:p>
    <w:p w14:paraId="22C3F6A8"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Select column </w:t>
      </w:r>
      <w:r w:rsidRPr="001C270E">
        <w:rPr>
          <w:rFonts w:ascii="Segoe UI" w:eastAsia="Times New Roman" w:hAnsi="Segoe UI" w:cs="Segoe UI"/>
          <w:b/>
          <w:bCs/>
          <w:color w:val="212529"/>
          <w:sz w:val="24"/>
          <w:szCs w:val="24"/>
          <w:lang w:eastAsia="en-GB"/>
        </w:rPr>
        <w:t>A</w:t>
      </w:r>
      <w:r w:rsidRPr="001C270E">
        <w:rPr>
          <w:rFonts w:ascii="Segoe UI" w:eastAsia="Times New Roman" w:hAnsi="Segoe UI" w:cs="Segoe UI"/>
          <w:color w:val="212529"/>
          <w:sz w:val="24"/>
          <w:szCs w:val="24"/>
          <w:lang w:eastAsia="en-GB"/>
        </w:rPr>
        <w:t> again, right-click and choose </w:t>
      </w:r>
      <w:r w:rsidRPr="001C270E">
        <w:rPr>
          <w:rFonts w:ascii="Segoe UI" w:eastAsia="Times New Roman" w:hAnsi="Segoe UI" w:cs="Segoe UI"/>
          <w:b/>
          <w:bCs/>
          <w:color w:val="212529"/>
          <w:sz w:val="24"/>
          <w:szCs w:val="24"/>
          <w:lang w:eastAsia="en-GB"/>
        </w:rPr>
        <w:t>Insert Columns</w:t>
      </w:r>
      <w:r w:rsidRPr="001C270E">
        <w:rPr>
          <w:rFonts w:ascii="Segoe UI" w:eastAsia="Times New Roman" w:hAnsi="Segoe UI" w:cs="Segoe UI"/>
          <w:color w:val="212529"/>
          <w:sz w:val="24"/>
          <w:szCs w:val="24"/>
          <w:lang w:eastAsia="en-GB"/>
        </w:rPr>
        <w:t>.</w:t>
      </w:r>
    </w:p>
    <w:p w14:paraId="52DA3CEF"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A1</w:t>
      </w:r>
      <w:r w:rsidRPr="001C270E">
        <w:rPr>
          <w:rFonts w:ascii="Segoe UI" w:eastAsia="Times New Roman" w:hAnsi="Segoe UI" w:cs="Segoe UI"/>
          <w:color w:val="212529"/>
          <w:sz w:val="24"/>
          <w:szCs w:val="24"/>
          <w:lang w:eastAsia="en-GB"/>
        </w:rPr>
        <w:t>, type </w:t>
      </w:r>
      <w:proofErr w:type="spellStart"/>
      <w:r w:rsidRPr="001C270E">
        <w:rPr>
          <w:rFonts w:ascii="Segoe UI" w:eastAsia="Times New Roman" w:hAnsi="Segoe UI" w:cs="Segoe UI"/>
          <w:b/>
          <w:bCs/>
          <w:color w:val="212529"/>
          <w:sz w:val="24"/>
          <w:szCs w:val="24"/>
          <w:lang w:eastAsia="en-GB"/>
        </w:rPr>
        <w:t>Customer_Firstname</w:t>
      </w:r>
      <w:proofErr w:type="spellEnd"/>
      <w:r w:rsidRPr="001C270E">
        <w:rPr>
          <w:rFonts w:ascii="Segoe UI" w:eastAsia="Times New Roman" w:hAnsi="Segoe UI" w:cs="Segoe UI"/>
          <w:color w:val="212529"/>
          <w:sz w:val="24"/>
          <w:szCs w:val="24"/>
          <w:lang w:eastAsia="en-GB"/>
        </w:rPr>
        <w:t> and in cell </w:t>
      </w:r>
      <w:r w:rsidRPr="001C270E">
        <w:rPr>
          <w:rFonts w:ascii="Segoe UI" w:eastAsia="Times New Roman" w:hAnsi="Segoe UI" w:cs="Segoe UI"/>
          <w:b/>
          <w:bCs/>
          <w:color w:val="212529"/>
          <w:sz w:val="24"/>
          <w:szCs w:val="24"/>
          <w:lang w:eastAsia="en-GB"/>
        </w:rPr>
        <w:t>B1</w:t>
      </w:r>
      <w:r w:rsidRPr="001C270E">
        <w:rPr>
          <w:rFonts w:ascii="Segoe UI" w:eastAsia="Times New Roman" w:hAnsi="Segoe UI" w:cs="Segoe UI"/>
          <w:color w:val="212529"/>
          <w:sz w:val="24"/>
          <w:szCs w:val="24"/>
          <w:lang w:eastAsia="en-GB"/>
        </w:rPr>
        <w:t>, type </w:t>
      </w:r>
      <w:proofErr w:type="spellStart"/>
      <w:r w:rsidRPr="001C270E">
        <w:rPr>
          <w:rFonts w:ascii="Segoe UI" w:eastAsia="Times New Roman" w:hAnsi="Segoe UI" w:cs="Segoe UI"/>
          <w:b/>
          <w:bCs/>
          <w:color w:val="212529"/>
          <w:sz w:val="24"/>
          <w:szCs w:val="24"/>
          <w:lang w:eastAsia="en-GB"/>
        </w:rPr>
        <w:t>Customer_Lastname</w:t>
      </w:r>
      <w:proofErr w:type="spellEnd"/>
      <w:r w:rsidRPr="001C270E">
        <w:rPr>
          <w:rFonts w:ascii="Segoe UI" w:eastAsia="Times New Roman" w:hAnsi="Segoe UI" w:cs="Segoe UI"/>
          <w:color w:val="212529"/>
          <w:sz w:val="24"/>
          <w:szCs w:val="24"/>
          <w:lang w:eastAsia="en-GB"/>
        </w:rPr>
        <w:t>.</w:t>
      </w:r>
    </w:p>
    <w:p w14:paraId="1960759E"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Click </w:t>
      </w:r>
      <w:r w:rsidRPr="001C270E">
        <w:rPr>
          <w:rFonts w:ascii="Segoe UI" w:eastAsia="Times New Roman" w:hAnsi="Segoe UI" w:cs="Segoe UI"/>
          <w:b/>
          <w:bCs/>
          <w:color w:val="212529"/>
          <w:sz w:val="24"/>
          <w:szCs w:val="24"/>
          <w:lang w:eastAsia="en-GB"/>
        </w:rPr>
        <w:t>C1</w:t>
      </w:r>
      <w:r w:rsidRPr="001C270E">
        <w:rPr>
          <w:rFonts w:ascii="Segoe UI" w:eastAsia="Times New Roman" w:hAnsi="Segoe UI" w:cs="Segoe UI"/>
          <w:color w:val="212529"/>
          <w:sz w:val="24"/>
          <w:szCs w:val="24"/>
          <w:lang w:eastAsia="en-GB"/>
        </w:rPr>
        <w:t>, then on the </w:t>
      </w:r>
      <w:proofErr w:type="gramStart"/>
      <w:r w:rsidRPr="001C270E">
        <w:rPr>
          <w:rFonts w:ascii="Segoe UI" w:eastAsia="Times New Roman" w:hAnsi="Segoe UI" w:cs="Segoe UI"/>
          <w:b/>
          <w:bCs/>
          <w:color w:val="212529"/>
          <w:sz w:val="24"/>
          <w:szCs w:val="24"/>
          <w:lang w:eastAsia="en-GB"/>
        </w:rPr>
        <w:t>Home</w:t>
      </w:r>
      <w:proofErr w:type="gramEnd"/>
      <w:r w:rsidRPr="001C270E">
        <w:rPr>
          <w:rFonts w:ascii="Segoe UI" w:eastAsia="Times New Roman" w:hAnsi="Segoe UI" w:cs="Segoe UI"/>
          <w:color w:val="212529"/>
          <w:sz w:val="24"/>
          <w:szCs w:val="24"/>
          <w:lang w:eastAsia="en-GB"/>
        </w:rPr>
        <w:t> tab, click </w:t>
      </w:r>
      <w:r w:rsidRPr="001C270E">
        <w:rPr>
          <w:rFonts w:ascii="Segoe UI" w:eastAsia="Times New Roman" w:hAnsi="Segoe UI" w:cs="Segoe UI"/>
          <w:b/>
          <w:bCs/>
          <w:color w:val="212529"/>
          <w:sz w:val="24"/>
          <w:szCs w:val="24"/>
          <w:lang w:eastAsia="en-GB"/>
        </w:rPr>
        <w:t>Format Painter</w:t>
      </w:r>
      <w:r w:rsidRPr="001C270E">
        <w:rPr>
          <w:rFonts w:ascii="Segoe UI" w:eastAsia="Times New Roman" w:hAnsi="Segoe UI" w:cs="Segoe UI"/>
          <w:color w:val="212529"/>
          <w:sz w:val="24"/>
          <w:szCs w:val="24"/>
          <w:lang w:eastAsia="en-GB"/>
        </w:rPr>
        <w:t>, then drag </w:t>
      </w:r>
      <w:r w:rsidRPr="001C270E">
        <w:rPr>
          <w:rFonts w:ascii="Segoe UI" w:eastAsia="Times New Roman" w:hAnsi="Segoe UI" w:cs="Segoe UI"/>
          <w:b/>
          <w:bCs/>
          <w:color w:val="212529"/>
          <w:sz w:val="24"/>
          <w:szCs w:val="24"/>
          <w:lang w:eastAsia="en-GB"/>
        </w:rPr>
        <w:t>across to A1 and B1</w:t>
      </w:r>
      <w:r w:rsidRPr="001C270E">
        <w:rPr>
          <w:rFonts w:ascii="Segoe UI" w:eastAsia="Times New Roman" w:hAnsi="Segoe UI" w:cs="Segoe UI"/>
          <w:color w:val="212529"/>
          <w:sz w:val="24"/>
          <w:szCs w:val="24"/>
          <w:lang w:eastAsia="en-GB"/>
        </w:rPr>
        <w:t>.</w:t>
      </w:r>
    </w:p>
    <w:p w14:paraId="248CEB3E"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Double-click the </w:t>
      </w:r>
      <w:r w:rsidRPr="001C270E">
        <w:rPr>
          <w:rFonts w:ascii="Segoe UI" w:eastAsia="Times New Roman" w:hAnsi="Segoe UI" w:cs="Segoe UI"/>
          <w:b/>
          <w:bCs/>
          <w:color w:val="212529"/>
          <w:sz w:val="24"/>
          <w:szCs w:val="24"/>
          <w:lang w:eastAsia="en-GB"/>
        </w:rPr>
        <w:t>divider between columns A and B</w:t>
      </w:r>
      <w:r w:rsidRPr="001C270E">
        <w:rPr>
          <w:rFonts w:ascii="Segoe UI" w:eastAsia="Times New Roman" w:hAnsi="Segoe UI" w:cs="Segoe UI"/>
          <w:color w:val="212529"/>
          <w:sz w:val="24"/>
          <w:szCs w:val="24"/>
          <w:lang w:eastAsia="en-GB"/>
        </w:rPr>
        <w:t>.</w:t>
      </w:r>
    </w:p>
    <w:p w14:paraId="4D296FE1"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w:t>
      </w:r>
      <w:proofErr w:type="gramStart"/>
      <w:r w:rsidRPr="001C270E">
        <w:rPr>
          <w:rFonts w:ascii="Segoe UI" w:eastAsia="Times New Roman" w:hAnsi="Segoe UI" w:cs="Segoe UI"/>
          <w:b/>
          <w:bCs/>
          <w:color w:val="212529"/>
          <w:sz w:val="24"/>
          <w:szCs w:val="24"/>
          <w:lang w:eastAsia="en-GB"/>
        </w:rPr>
        <w:t>LEFT(</w:t>
      </w:r>
      <w:proofErr w:type="gramEnd"/>
      <w:r w:rsidRPr="001C270E">
        <w:rPr>
          <w:rFonts w:ascii="Segoe UI" w:eastAsia="Times New Roman" w:hAnsi="Segoe UI" w:cs="Segoe UI"/>
          <w:b/>
          <w:bCs/>
          <w:color w:val="212529"/>
          <w:sz w:val="24"/>
          <w:szCs w:val="24"/>
          <w:lang w:eastAsia="en-GB"/>
        </w:rPr>
        <w:t>C2, SEARCH(" ",C2,1))</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49B5FA15"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In cell </w:t>
      </w:r>
      <w:r w:rsidRPr="001C270E">
        <w:rPr>
          <w:rFonts w:ascii="Segoe UI" w:eastAsia="Times New Roman" w:hAnsi="Segoe UI" w:cs="Segoe UI"/>
          <w:b/>
          <w:bCs/>
          <w:color w:val="212529"/>
          <w:sz w:val="24"/>
          <w:szCs w:val="24"/>
          <w:lang w:eastAsia="en-GB"/>
        </w:rPr>
        <w:t>B2</w:t>
      </w:r>
      <w:r w:rsidRPr="001C270E">
        <w:rPr>
          <w:rFonts w:ascii="Segoe UI" w:eastAsia="Times New Roman" w:hAnsi="Segoe UI" w:cs="Segoe UI"/>
          <w:color w:val="212529"/>
          <w:sz w:val="24"/>
          <w:szCs w:val="24"/>
          <w:lang w:eastAsia="en-GB"/>
        </w:rPr>
        <w:t> type </w:t>
      </w:r>
      <w:r w:rsidRPr="001C270E">
        <w:rPr>
          <w:rFonts w:ascii="Segoe UI" w:eastAsia="Times New Roman" w:hAnsi="Segoe UI" w:cs="Segoe UI"/>
          <w:b/>
          <w:bCs/>
          <w:color w:val="212529"/>
          <w:sz w:val="24"/>
          <w:szCs w:val="24"/>
          <w:lang w:eastAsia="en-GB"/>
        </w:rPr>
        <w:t>=RIGHT(C</w:t>
      </w:r>
      <w:proofErr w:type="gramStart"/>
      <w:r w:rsidRPr="001C270E">
        <w:rPr>
          <w:rFonts w:ascii="Segoe UI" w:eastAsia="Times New Roman" w:hAnsi="Segoe UI" w:cs="Segoe UI"/>
          <w:b/>
          <w:bCs/>
          <w:color w:val="212529"/>
          <w:sz w:val="24"/>
          <w:szCs w:val="24"/>
          <w:lang w:eastAsia="en-GB"/>
        </w:rPr>
        <w:t>2,LEN</w:t>
      </w:r>
      <w:proofErr w:type="gramEnd"/>
      <w:r w:rsidRPr="001C270E">
        <w:rPr>
          <w:rFonts w:ascii="Segoe UI" w:eastAsia="Times New Roman" w:hAnsi="Segoe UI" w:cs="Segoe UI"/>
          <w:b/>
          <w:bCs/>
          <w:color w:val="212529"/>
          <w:sz w:val="24"/>
          <w:szCs w:val="24"/>
          <w:lang w:eastAsia="en-GB"/>
        </w:rPr>
        <w:t>(C2)-SEARCH(" ",C2,1))</w:t>
      </w:r>
      <w:r w:rsidRPr="001C270E">
        <w:rPr>
          <w:rFonts w:ascii="Segoe UI" w:eastAsia="Times New Roman" w:hAnsi="Segoe UI" w:cs="Segoe UI"/>
          <w:color w:val="212529"/>
          <w:sz w:val="24"/>
          <w:szCs w:val="24"/>
          <w:lang w:eastAsia="en-GB"/>
        </w:rPr>
        <w:t> and press </w:t>
      </w:r>
      <w:r w:rsidRPr="001C270E">
        <w:rPr>
          <w:rFonts w:ascii="Segoe UI" w:eastAsia="Times New Roman" w:hAnsi="Segoe UI" w:cs="Segoe UI"/>
          <w:b/>
          <w:bCs/>
          <w:color w:val="212529"/>
          <w:sz w:val="24"/>
          <w:szCs w:val="24"/>
          <w:lang w:eastAsia="en-GB"/>
        </w:rPr>
        <w:t>Enter</w:t>
      </w:r>
      <w:r w:rsidRPr="001C270E">
        <w:rPr>
          <w:rFonts w:ascii="Segoe UI" w:eastAsia="Times New Roman" w:hAnsi="Segoe UI" w:cs="Segoe UI"/>
          <w:color w:val="212529"/>
          <w:sz w:val="24"/>
          <w:szCs w:val="24"/>
          <w:lang w:eastAsia="en-GB"/>
        </w:rPr>
        <w:t>.</w:t>
      </w:r>
    </w:p>
    <w:p w14:paraId="6547CE52"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Double-click the </w:t>
      </w:r>
      <w:r w:rsidRPr="001C270E">
        <w:rPr>
          <w:rFonts w:ascii="Segoe UI" w:eastAsia="Times New Roman" w:hAnsi="Segoe UI" w:cs="Segoe UI"/>
          <w:b/>
          <w:bCs/>
          <w:color w:val="212529"/>
          <w:sz w:val="24"/>
          <w:szCs w:val="24"/>
          <w:lang w:eastAsia="en-GB"/>
        </w:rPr>
        <w:t>Fill Handle</w:t>
      </w:r>
      <w:r w:rsidRPr="001C270E">
        <w:rPr>
          <w:rFonts w:ascii="Segoe UI" w:eastAsia="Times New Roman" w:hAnsi="Segoe UI" w:cs="Segoe UI"/>
          <w:color w:val="212529"/>
          <w:sz w:val="24"/>
          <w:szCs w:val="24"/>
          <w:lang w:eastAsia="en-GB"/>
        </w:rPr>
        <w:t> on cell </w:t>
      </w:r>
      <w:r w:rsidRPr="001C270E">
        <w:rPr>
          <w:rFonts w:ascii="Segoe UI" w:eastAsia="Times New Roman" w:hAnsi="Segoe UI" w:cs="Segoe UI"/>
          <w:b/>
          <w:bCs/>
          <w:color w:val="212529"/>
          <w:sz w:val="24"/>
          <w:szCs w:val="24"/>
          <w:lang w:eastAsia="en-GB"/>
        </w:rPr>
        <w:t>A2</w:t>
      </w:r>
      <w:r w:rsidRPr="001C270E">
        <w:rPr>
          <w:rFonts w:ascii="Segoe UI" w:eastAsia="Times New Roman" w:hAnsi="Segoe UI" w:cs="Segoe UI"/>
          <w:color w:val="212529"/>
          <w:sz w:val="24"/>
          <w:szCs w:val="24"/>
          <w:lang w:eastAsia="en-GB"/>
        </w:rPr>
        <w:t>.</w:t>
      </w:r>
    </w:p>
    <w:p w14:paraId="0EC2FFB3" w14:textId="77777777" w:rsidR="001C270E" w:rsidRPr="001C270E" w:rsidRDefault="001C270E" w:rsidP="001C270E">
      <w:pPr>
        <w:numPr>
          <w:ilvl w:val="0"/>
          <w:numId w:val="15"/>
        </w:numPr>
        <w:spacing w:before="100" w:beforeAutospacing="1" w:after="100" w:afterAutospacing="1" w:line="240" w:lineRule="auto"/>
        <w:rPr>
          <w:rFonts w:ascii="Segoe UI" w:eastAsia="Times New Roman" w:hAnsi="Segoe UI" w:cs="Segoe UI"/>
          <w:color w:val="212529"/>
          <w:sz w:val="24"/>
          <w:szCs w:val="24"/>
          <w:lang w:eastAsia="en-GB"/>
        </w:rPr>
      </w:pPr>
      <w:r w:rsidRPr="001C270E">
        <w:rPr>
          <w:rFonts w:ascii="Segoe UI" w:eastAsia="Times New Roman" w:hAnsi="Segoe UI" w:cs="Segoe UI"/>
          <w:color w:val="212529"/>
          <w:sz w:val="24"/>
          <w:szCs w:val="24"/>
          <w:lang w:eastAsia="en-GB"/>
        </w:rPr>
        <w:t>Double-click the </w:t>
      </w:r>
      <w:r w:rsidRPr="001C270E">
        <w:rPr>
          <w:rFonts w:ascii="Segoe UI" w:eastAsia="Times New Roman" w:hAnsi="Segoe UI" w:cs="Segoe UI"/>
          <w:b/>
          <w:bCs/>
          <w:color w:val="212529"/>
          <w:sz w:val="24"/>
          <w:szCs w:val="24"/>
          <w:lang w:eastAsia="en-GB"/>
        </w:rPr>
        <w:t>Fill Handle</w:t>
      </w:r>
      <w:r w:rsidRPr="001C270E">
        <w:rPr>
          <w:rFonts w:ascii="Segoe UI" w:eastAsia="Times New Roman" w:hAnsi="Segoe UI" w:cs="Segoe UI"/>
          <w:color w:val="212529"/>
          <w:sz w:val="24"/>
          <w:szCs w:val="24"/>
          <w:lang w:eastAsia="en-GB"/>
        </w:rPr>
        <w:t> on cell </w:t>
      </w:r>
      <w:r w:rsidRPr="001C270E">
        <w:rPr>
          <w:rFonts w:ascii="Segoe UI" w:eastAsia="Times New Roman" w:hAnsi="Segoe UI" w:cs="Segoe UI"/>
          <w:b/>
          <w:bCs/>
          <w:color w:val="212529"/>
          <w:sz w:val="24"/>
          <w:szCs w:val="24"/>
          <w:lang w:eastAsia="en-GB"/>
        </w:rPr>
        <w:t>B2</w:t>
      </w:r>
      <w:r w:rsidRPr="001C270E">
        <w:rPr>
          <w:rFonts w:ascii="Segoe UI" w:eastAsia="Times New Roman" w:hAnsi="Segoe UI" w:cs="Segoe UI"/>
          <w:color w:val="212529"/>
          <w:sz w:val="24"/>
          <w:szCs w:val="24"/>
          <w:lang w:eastAsia="en-GB"/>
        </w:rPr>
        <w:t>.</w:t>
      </w:r>
    </w:p>
    <w:p w14:paraId="69D83CAF" w14:textId="77777777" w:rsidR="001C270E" w:rsidRPr="001C270E" w:rsidRDefault="001C270E" w:rsidP="001C270E">
      <w:pPr>
        <w:spacing w:after="100" w:afterAutospacing="1" w:line="240" w:lineRule="auto"/>
        <w:outlineLvl w:val="2"/>
        <w:rPr>
          <w:rFonts w:ascii="Segoe UI" w:eastAsia="Times New Roman" w:hAnsi="Segoe UI" w:cs="Segoe UI"/>
          <w:color w:val="212529"/>
          <w:sz w:val="27"/>
          <w:szCs w:val="27"/>
          <w:lang w:eastAsia="en-GB"/>
        </w:rPr>
      </w:pPr>
      <w:r w:rsidRPr="001C270E">
        <w:rPr>
          <w:rFonts w:ascii="Segoe UI" w:eastAsia="Times New Roman" w:hAnsi="Segoe UI" w:cs="Segoe UI"/>
          <w:color w:val="212529"/>
          <w:sz w:val="27"/>
          <w:szCs w:val="27"/>
          <w:lang w:eastAsia="en-GB"/>
        </w:rPr>
        <w:t>Congratulations! You have completed Lab 5, and you are ready for the next topic.</w:t>
      </w:r>
    </w:p>
    <w:p w14:paraId="4D108C58" w14:textId="77777777" w:rsidR="00792394" w:rsidRDefault="00792394" w:rsidP="0079239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lesson, you have learned the following information:</w:t>
      </w:r>
    </w:p>
    <w:p w14:paraId="0EE4F552" w14:textId="77777777" w:rsidR="00792394" w:rsidRDefault="00792394" w:rsidP="00792394">
      <w:pPr>
        <w:pStyle w:val="NormalWeb"/>
        <w:numPr>
          <w:ilvl w:val="0"/>
          <w:numId w:val="16"/>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It’s important to remove any duplicated or inaccurate data, and it’s important to remove any empty rows in your dataset. </w:t>
      </w:r>
    </w:p>
    <w:p w14:paraId="00A40D1B" w14:textId="77777777" w:rsidR="00792394" w:rsidRDefault="00792394" w:rsidP="00792394">
      <w:pPr>
        <w:pStyle w:val="NormalWeb"/>
        <w:numPr>
          <w:ilvl w:val="0"/>
          <w:numId w:val="17"/>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There are several other types of data inconsistency that you may need to resolve, </w:t>
      </w:r>
      <w:proofErr w:type="gramStart"/>
      <w:r>
        <w:rPr>
          <w:rFonts w:ascii="Source Sans Pro" w:hAnsi="Source Sans Pro"/>
          <w:color w:val="1F1F1F"/>
        </w:rPr>
        <w:t>in order to</w:t>
      </w:r>
      <w:proofErr w:type="gramEnd"/>
      <w:r>
        <w:rPr>
          <w:rFonts w:ascii="Source Sans Pro" w:hAnsi="Source Sans Pro"/>
          <w:color w:val="1F1F1F"/>
        </w:rPr>
        <w:t> properly clean your data:  </w:t>
      </w:r>
    </w:p>
    <w:p w14:paraId="30976EC5" w14:textId="77777777" w:rsidR="00792394" w:rsidRDefault="00792394" w:rsidP="00792394">
      <w:pPr>
        <w:pStyle w:val="NormalWeb"/>
        <w:numPr>
          <w:ilvl w:val="0"/>
          <w:numId w:val="1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Change the case of text</w:t>
      </w:r>
    </w:p>
    <w:p w14:paraId="3C814A9E" w14:textId="77777777" w:rsidR="00792394" w:rsidRDefault="00792394" w:rsidP="00792394">
      <w:pPr>
        <w:pStyle w:val="NormalWeb"/>
        <w:numPr>
          <w:ilvl w:val="0"/>
          <w:numId w:val="1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Fix date formatting errors</w:t>
      </w:r>
    </w:p>
    <w:p w14:paraId="47186694" w14:textId="77777777" w:rsidR="00792394" w:rsidRDefault="00792394" w:rsidP="00792394">
      <w:pPr>
        <w:pStyle w:val="NormalWeb"/>
        <w:numPr>
          <w:ilvl w:val="0"/>
          <w:numId w:val="18"/>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Trim </w:t>
      </w:r>
      <w:proofErr w:type="spellStart"/>
      <w:r>
        <w:rPr>
          <w:rFonts w:ascii="Source Sans Pro" w:hAnsi="Source Sans Pro"/>
          <w:color w:val="1F1F1F"/>
        </w:rPr>
        <w:t>whitepace</w:t>
      </w:r>
      <w:proofErr w:type="spellEnd"/>
      <w:r>
        <w:rPr>
          <w:rFonts w:ascii="Source Sans Pro" w:hAnsi="Source Sans Pro"/>
          <w:color w:val="1F1F1F"/>
        </w:rPr>
        <w:t> from your data  </w:t>
      </w:r>
    </w:p>
    <w:p w14:paraId="0E240F64" w14:textId="77777777" w:rsidR="00792394" w:rsidRDefault="00792394" w:rsidP="00792394">
      <w:pPr>
        <w:pStyle w:val="NormalWeb"/>
        <w:numPr>
          <w:ilvl w:val="0"/>
          <w:numId w:val="19"/>
        </w:numPr>
        <w:shd w:val="clear" w:color="auto" w:fill="FFFFFF"/>
        <w:spacing w:before="0" w:beforeAutospacing="0" w:after="0" w:afterAutospacing="0"/>
        <w:ind w:left="1200"/>
        <w:rPr>
          <w:rFonts w:ascii="Source Sans Pro" w:hAnsi="Source Sans Pro"/>
          <w:color w:val="1F1F1F"/>
        </w:rPr>
      </w:pPr>
      <w:r>
        <w:rPr>
          <w:rFonts w:ascii="Source Sans Pro" w:hAnsi="Source Sans Pro"/>
          <w:color w:val="1F1F1F"/>
        </w:rPr>
        <w:t>You can use the Flash Fill and Text to Columns features in Excel to manipulate and standardize your data, and functions can also be used to help manipulate and standardize your data.</w:t>
      </w:r>
    </w:p>
    <w:p w14:paraId="585D576F" w14:textId="77777777" w:rsidR="00604E74" w:rsidRDefault="00604E74" w:rsidP="00AB2284"/>
    <w:sectPr w:rsidR="0060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6DF4"/>
    <w:multiLevelType w:val="multilevel"/>
    <w:tmpl w:val="D1FEB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C7171"/>
    <w:multiLevelType w:val="multilevel"/>
    <w:tmpl w:val="A4C0F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01FEA"/>
    <w:multiLevelType w:val="multilevel"/>
    <w:tmpl w:val="08A04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D7EDF"/>
    <w:multiLevelType w:val="multilevel"/>
    <w:tmpl w:val="1B5C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52815"/>
    <w:multiLevelType w:val="multilevel"/>
    <w:tmpl w:val="CDB2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87AF8"/>
    <w:multiLevelType w:val="multilevel"/>
    <w:tmpl w:val="C394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F3D00"/>
    <w:multiLevelType w:val="multilevel"/>
    <w:tmpl w:val="F77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D0406"/>
    <w:multiLevelType w:val="multilevel"/>
    <w:tmpl w:val="31AC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62E42"/>
    <w:multiLevelType w:val="multilevel"/>
    <w:tmpl w:val="8CB6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AC2AD5"/>
    <w:multiLevelType w:val="multilevel"/>
    <w:tmpl w:val="ED4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E65B8"/>
    <w:multiLevelType w:val="multilevel"/>
    <w:tmpl w:val="16C6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F92AC8"/>
    <w:multiLevelType w:val="hybridMultilevel"/>
    <w:tmpl w:val="AC389496"/>
    <w:lvl w:ilvl="0" w:tplc="A58ED25C">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671055"/>
    <w:multiLevelType w:val="multilevel"/>
    <w:tmpl w:val="96EA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303C9"/>
    <w:multiLevelType w:val="multilevel"/>
    <w:tmpl w:val="EEE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5E1C78"/>
    <w:multiLevelType w:val="multilevel"/>
    <w:tmpl w:val="B8CC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05AAB"/>
    <w:multiLevelType w:val="multilevel"/>
    <w:tmpl w:val="4A5A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3C0DF6"/>
    <w:multiLevelType w:val="multilevel"/>
    <w:tmpl w:val="AC6E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D72B05"/>
    <w:multiLevelType w:val="multilevel"/>
    <w:tmpl w:val="50F6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A3572"/>
    <w:multiLevelType w:val="multilevel"/>
    <w:tmpl w:val="29C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8"/>
  </w:num>
  <w:num w:numId="4">
    <w:abstractNumId w:val="6"/>
  </w:num>
  <w:num w:numId="5">
    <w:abstractNumId w:val="1"/>
  </w:num>
  <w:num w:numId="6">
    <w:abstractNumId w:val="12"/>
  </w:num>
  <w:num w:numId="7">
    <w:abstractNumId w:val="17"/>
  </w:num>
  <w:num w:numId="8">
    <w:abstractNumId w:val="14"/>
  </w:num>
  <w:num w:numId="9">
    <w:abstractNumId w:val="7"/>
  </w:num>
  <w:num w:numId="10">
    <w:abstractNumId w:val="9"/>
  </w:num>
  <w:num w:numId="11">
    <w:abstractNumId w:val="5"/>
  </w:num>
  <w:num w:numId="12">
    <w:abstractNumId w:val="4"/>
  </w:num>
  <w:num w:numId="13">
    <w:abstractNumId w:val="2"/>
  </w:num>
  <w:num w:numId="14">
    <w:abstractNumId w:val="0"/>
  </w:num>
  <w:num w:numId="15">
    <w:abstractNumId w:val="16"/>
  </w:num>
  <w:num w:numId="16">
    <w:abstractNumId w:val="8"/>
  </w:num>
  <w:num w:numId="17">
    <w:abstractNumId w:val="13"/>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7E"/>
    <w:rsid w:val="00021A7D"/>
    <w:rsid w:val="00036235"/>
    <w:rsid w:val="00044742"/>
    <w:rsid w:val="00060820"/>
    <w:rsid w:val="000A32EC"/>
    <w:rsid w:val="000D48E9"/>
    <w:rsid w:val="000F3667"/>
    <w:rsid w:val="00154884"/>
    <w:rsid w:val="001B17FF"/>
    <w:rsid w:val="001C0BCB"/>
    <w:rsid w:val="001C270E"/>
    <w:rsid w:val="001E3A27"/>
    <w:rsid w:val="002017AB"/>
    <w:rsid w:val="00222D96"/>
    <w:rsid w:val="002A3696"/>
    <w:rsid w:val="002B7178"/>
    <w:rsid w:val="002F1800"/>
    <w:rsid w:val="002F1A4A"/>
    <w:rsid w:val="00304337"/>
    <w:rsid w:val="003D6121"/>
    <w:rsid w:val="003F787F"/>
    <w:rsid w:val="00445DD8"/>
    <w:rsid w:val="00456C7E"/>
    <w:rsid w:val="004B289B"/>
    <w:rsid w:val="004B65D1"/>
    <w:rsid w:val="004B7E36"/>
    <w:rsid w:val="00534D4D"/>
    <w:rsid w:val="00535749"/>
    <w:rsid w:val="0057763A"/>
    <w:rsid w:val="0058617F"/>
    <w:rsid w:val="00604E74"/>
    <w:rsid w:val="00624097"/>
    <w:rsid w:val="006A0D57"/>
    <w:rsid w:val="00704A3F"/>
    <w:rsid w:val="007140BB"/>
    <w:rsid w:val="007329CD"/>
    <w:rsid w:val="0076499B"/>
    <w:rsid w:val="00765495"/>
    <w:rsid w:val="00772B56"/>
    <w:rsid w:val="0078757C"/>
    <w:rsid w:val="00792394"/>
    <w:rsid w:val="007B0D55"/>
    <w:rsid w:val="00802E82"/>
    <w:rsid w:val="00872122"/>
    <w:rsid w:val="008B4562"/>
    <w:rsid w:val="008C550F"/>
    <w:rsid w:val="008E5CB4"/>
    <w:rsid w:val="00911E27"/>
    <w:rsid w:val="00914A8E"/>
    <w:rsid w:val="009B336B"/>
    <w:rsid w:val="009E60CF"/>
    <w:rsid w:val="009E70DB"/>
    <w:rsid w:val="009E7735"/>
    <w:rsid w:val="00A02759"/>
    <w:rsid w:val="00A236CB"/>
    <w:rsid w:val="00A722A9"/>
    <w:rsid w:val="00AB2284"/>
    <w:rsid w:val="00B01414"/>
    <w:rsid w:val="00B3469F"/>
    <w:rsid w:val="00B55770"/>
    <w:rsid w:val="00B67F6A"/>
    <w:rsid w:val="00BD7290"/>
    <w:rsid w:val="00CA01D7"/>
    <w:rsid w:val="00CC5094"/>
    <w:rsid w:val="00CC5480"/>
    <w:rsid w:val="00CF73E6"/>
    <w:rsid w:val="00D17AAA"/>
    <w:rsid w:val="00D47363"/>
    <w:rsid w:val="00D6438E"/>
    <w:rsid w:val="00D81266"/>
    <w:rsid w:val="00DD0CC4"/>
    <w:rsid w:val="00DE780F"/>
    <w:rsid w:val="00E74260"/>
    <w:rsid w:val="00E9442C"/>
    <w:rsid w:val="00EF321D"/>
    <w:rsid w:val="00F441D2"/>
    <w:rsid w:val="00F655B2"/>
    <w:rsid w:val="00F74BB0"/>
    <w:rsid w:val="00F838BE"/>
    <w:rsid w:val="00FF66F6"/>
    <w:rsid w:val="00FF75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CF90"/>
  <w15:chartTrackingRefBased/>
  <w15:docId w15:val="{B6E85EFE-1B1E-4E84-A985-CFC7CC92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7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270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C270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556"/>
    <w:pPr>
      <w:ind w:left="720"/>
      <w:contextualSpacing/>
    </w:pPr>
  </w:style>
  <w:style w:type="paragraph" w:styleId="NormalWeb">
    <w:name w:val="Normal (Web)"/>
    <w:basedOn w:val="Normal"/>
    <w:uiPriority w:val="99"/>
    <w:semiHidden/>
    <w:unhideWhenUsed/>
    <w:rsid w:val="003D612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C270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270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C270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1C270E"/>
    <w:rPr>
      <w:b/>
      <w:bCs/>
    </w:rPr>
  </w:style>
  <w:style w:type="character" w:styleId="Hyperlink">
    <w:name w:val="Hyperlink"/>
    <w:basedOn w:val="DefaultParagraphFont"/>
    <w:uiPriority w:val="99"/>
    <w:semiHidden/>
    <w:unhideWhenUsed/>
    <w:rsid w:val="001C27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786">
      <w:bodyDiv w:val="1"/>
      <w:marLeft w:val="0"/>
      <w:marRight w:val="0"/>
      <w:marTop w:val="0"/>
      <w:marBottom w:val="0"/>
      <w:divBdr>
        <w:top w:val="none" w:sz="0" w:space="0" w:color="auto"/>
        <w:left w:val="none" w:sz="0" w:space="0" w:color="auto"/>
        <w:bottom w:val="none" w:sz="0" w:space="0" w:color="auto"/>
        <w:right w:val="none" w:sz="0" w:space="0" w:color="auto"/>
      </w:divBdr>
    </w:div>
    <w:div w:id="367874664">
      <w:bodyDiv w:val="1"/>
      <w:marLeft w:val="0"/>
      <w:marRight w:val="0"/>
      <w:marTop w:val="0"/>
      <w:marBottom w:val="0"/>
      <w:divBdr>
        <w:top w:val="none" w:sz="0" w:space="0" w:color="auto"/>
        <w:left w:val="none" w:sz="0" w:space="0" w:color="auto"/>
        <w:bottom w:val="none" w:sz="0" w:space="0" w:color="auto"/>
        <w:right w:val="none" w:sz="0" w:space="0" w:color="auto"/>
      </w:divBdr>
    </w:div>
    <w:div w:id="1107119748">
      <w:bodyDiv w:val="1"/>
      <w:marLeft w:val="0"/>
      <w:marRight w:val="0"/>
      <w:marTop w:val="0"/>
      <w:marBottom w:val="0"/>
      <w:divBdr>
        <w:top w:val="none" w:sz="0" w:space="0" w:color="auto"/>
        <w:left w:val="none" w:sz="0" w:space="0" w:color="auto"/>
        <w:bottom w:val="none" w:sz="0" w:space="0" w:color="auto"/>
        <w:right w:val="none" w:sz="0" w:space="0" w:color="auto"/>
      </w:divBdr>
    </w:div>
    <w:div w:id="197744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f-courses-data.s3.us.cloud-object-storage.appdomain.cloud/IBMDeveloperSkillsNetwork-DA0130EN-SkillsNetwork/Hands-on%20Labs/Lab%205%20-%20Cleaning%20Data/Customer_demographics_and_sales_Lab5.xls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1609</Words>
  <Characters>9174</Characters>
  <Application>Microsoft Office Word</Application>
  <DocSecurity>0</DocSecurity>
  <Lines>76</Lines>
  <Paragraphs>21</Paragraphs>
  <ScaleCrop>false</ScaleCrop>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bryanhue</dc:creator>
  <cp:keywords/>
  <dc:description/>
  <cp:lastModifiedBy>bryanhue</cp:lastModifiedBy>
  <cp:revision>80</cp:revision>
  <dcterms:created xsi:type="dcterms:W3CDTF">2022-01-04T20:35:00Z</dcterms:created>
  <dcterms:modified xsi:type="dcterms:W3CDTF">2022-01-05T04:18:00Z</dcterms:modified>
</cp:coreProperties>
</file>